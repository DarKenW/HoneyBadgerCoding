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D3E86" w14:textId="77777777" w:rsidR="006A2032" w:rsidRDefault="006A2032" w:rsidP="00231F1E">
      <w:pPr>
        <w:pStyle w:val="Heading1"/>
        <w:spacing w:before="0" w:line="276" w:lineRule="auto"/>
        <w:rPr>
          <w:rFonts w:asciiTheme="minorHAnsi" w:hAnsiTheme="minorHAnsi" w:cstheme="minorHAnsi"/>
        </w:rPr>
      </w:pPr>
    </w:p>
    <w:p w14:paraId="676706B3" w14:textId="7666D599" w:rsidR="00B57589" w:rsidRPr="00231F1E" w:rsidRDefault="00B57589" w:rsidP="00231F1E">
      <w:pPr>
        <w:pStyle w:val="Heading1"/>
        <w:spacing w:before="0" w:line="276" w:lineRule="auto"/>
        <w:rPr>
          <w:rFonts w:asciiTheme="minorHAnsi" w:hAnsiTheme="minorHAnsi" w:cstheme="minorHAnsi"/>
        </w:rPr>
      </w:pPr>
      <w:r w:rsidRPr="00231F1E">
        <w:rPr>
          <w:rFonts w:asciiTheme="minorHAnsi" w:hAnsiTheme="minorHAnsi" w:cstheme="minorHAnsi"/>
        </w:rPr>
        <w:t>Professional Summary</w:t>
      </w:r>
    </w:p>
    <w:p w14:paraId="63080DC8" w14:textId="22CF235B" w:rsidR="002C0198" w:rsidRDefault="002C0198">
      <w:pPr>
        <w:rPr>
          <w:rFonts w:eastAsiaTheme="minorEastAsia"/>
          <w:rPrChange w:id="0" w:author="Guest User" w:date="2018-10-16T10:55:00Z">
            <w:rPr/>
          </w:rPrChange>
        </w:rPr>
      </w:pPr>
      <w:r w:rsidRPr="1E3C530B">
        <w:rPr>
          <w:rFonts w:eastAsiaTheme="minorEastAsia"/>
        </w:rPr>
        <w:t xml:space="preserve">Professional in the field of Data Science with 5+ years of experience in statistical analysis, data analytics, data modeling, and creation of custom algorithms.  Application to the disciplines of machine learning and neural networks using a variety of systems and methods in training algorithms.  Industry experience includes predictive analytics in </w:t>
      </w:r>
      <w:ins w:id="1" w:author="Guest User" w:date="2018-10-16T10:54:00Z">
        <w:r w:rsidR="480371DA" w:rsidRPr="1E3C530B">
          <w:rPr>
            <w:rFonts w:eastAsiaTheme="minorEastAsia"/>
          </w:rPr>
          <w:t>r</w:t>
        </w:r>
      </w:ins>
      <w:ins w:id="2" w:author="Guest User" w:date="2018-10-16T10:55:00Z">
        <w:r w:rsidR="5807065E" w:rsidRPr="1E3C530B">
          <w:rPr>
            <w:rFonts w:eastAsiaTheme="minorEastAsia"/>
          </w:rPr>
          <w:t>e</w:t>
        </w:r>
      </w:ins>
      <w:r w:rsidRPr="1E3C530B">
        <w:rPr>
          <w:rFonts w:eastAsiaTheme="minorEastAsia"/>
        </w:rPr>
        <w:t xml:space="preserve">marketing and advertising, political, geospatial and </w:t>
      </w:r>
      <w:ins w:id="3" w:author="Dakan Wei" w:date="2018-10-21T16:33:00Z">
        <w:r w:rsidR="00212A6D" w:rsidRPr="00944AF5">
          <w:rPr>
            <w:rFonts w:cstheme="minorHAnsi"/>
            <w:bCs/>
            <w:szCs w:val="20"/>
          </w:rPr>
          <w:t>Internet of Things (IoT)</w:t>
        </w:r>
      </w:ins>
      <w:del w:id="4" w:author="Dakan Wei" w:date="2018-10-21T16:33:00Z">
        <w:r w:rsidRPr="1E3C530B" w:rsidDel="00212A6D">
          <w:rPr>
            <w:rFonts w:eastAsiaTheme="minorEastAsia"/>
          </w:rPr>
          <w:delText>IoT</w:delText>
        </w:r>
      </w:del>
      <w:r w:rsidRPr="1E3C530B">
        <w:rPr>
          <w:rFonts w:eastAsiaTheme="minorEastAsia"/>
        </w:rPr>
        <w:t>.  Use of NLP and Computer Vision technologies.</w:t>
      </w:r>
    </w:p>
    <w:p w14:paraId="3B271469"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Experience with a variety of NLP methods for information extraction, topic modeling, parsing, and relationship extraction</w:t>
      </w:r>
    </w:p>
    <w:p w14:paraId="6546E6DF"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Familiarity with developing, deploying, and maintaining production NLP models with scalability in mind</w:t>
      </w:r>
    </w:p>
    <w:p w14:paraId="6C13D3F9"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Experience with knowledge databases and language ontologies</w:t>
      </w:r>
    </w:p>
    <w:p w14:paraId="4FB7E4ED"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Quantitative training in probability, statistics and machine learning</w:t>
      </w:r>
    </w:p>
    <w:p w14:paraId="5CD64079"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Experience in the application of Neural Network, Support Vector Machines (SVM), and Random Forest.</w:t>
      </w:r>
    </w:p>
    <w:p w14:paraId="22743CC6"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Creative thinking and propose innovative ways to look at problems by using data mining approaches on the set of information available.</w:t>
      </w:r>
    </w:p>
    <w:p w14:paraId="604C3119"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Identifies/creates the appropriate algorithm to discover patterns, validate their findings using an experimental and iterative approach.</w:t>
      </w:r>
    </w:p>
    <w:p w14:paraId="66047C9F"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Applies advanced statistical and predictive modeling techniques to build, maintain, and improve on multiple, real-time decision systems. Closely works with product managers, Service development managers, and product development team in productizing the algorithms developed.</w:t>
      </w:r>
    </w:p>
    <w:p w14:paraId="552DD938"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Experience in designing star schema, Snow flake schema for Data Warehouse, ODS architecture.</w:t>
      </w:r>
    </w:p>
    <w:p w14:paraId="5AF3240A"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Experience in designing stunning visualizations using Tableau software and publishing and presenting dashboards, Storyline on web and desktop platforms.</w:t>
      </w:r>
    </w:p>
    <w:p w14:paraId="3CBA86A6"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Experience in working with relational databases (Teradata, Oracle) with advanced SQL programming skills.</w:t>
      </w:r>
    </w:p>
    <w:p w14:paraId="5ACC612D"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In-depth knowledge of statistical procedures that are applied in Supervised / Unsupervised problems</w:t>
      </w:r>
    </w:p>
    <w:p w14:paraId="6DB8D123"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Basic-Intermediate level proficiency in SAS (Base SAS, Enterprise Guide, Enterprise Miner) &amp; in UNIX</w:t>
      </w:r>
    </w:p>
    <w:p w14:paraId="663C2B17"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Track record of applying machine learning techniques to marketing and merchandizing ideas.</w:t>
      </w:r>
    </w:p>
    <w:p w14:paraId="2D4E0978" w14:textId="05EC7F55" w:rsidR="002C0198" w:rsidRPr="00573580" w:rsidRDefault="002C0198">
      <w:pPr>
        <w:pStyle w:val="ListParagraph"/>
        <w:numPr>
          <w:ilvl w:val="0"/>
          <w:numId w:val="13"/>
        </w:numPr>
        <w:spacing w:after="0" w:line="276" w:lineRule="auto"/>
        <w:pPrChange w:id="5" w:author="Guest User" w:date="2018-10-16T06:48:00Z">
          <w:pPr>
            <w:pStyle w:val="ListParagraph"/>
            <w:numPr>
              <w:numId w:val="13"/>
            </w:numPr>
            <w:ind w:left="360" w:hanging="360"/>
          </w:pPr>
        </w:pPrChange>
      </w:pPr>
      <w:r w:rsidRPr="009C24CA">
        <w:lastRenderedPageBreak/>
        <w:t>Experience in Big Data platforms like Hadoop platforms (Map-R, Hortonworks &amp; others</w:t>
      </w:r>
      <w:ins w:id="6" w:author="Guest User" w:date="2018-10-16T06:47:00Z">
        <w:r w:rsidRPr="009C24CA">
          <w:t>),</w:t>
        </w:r>
      </w:ins>
      <w:del w:id="7" w:author="Guest User" w:date="2018-10-16T06:47:00Z">
        <w:r w:rsidRPr="00573580" w:rsidDel="3B5A3090">
          <w:rPr>
            <w:rFonts w:cstheme="minorHAnsi"/>
          </w:rPr>
          <w:delText>) ,</w:delText>
        </w:r>
      </w:del>
      <w:r w:rsidRPr="009C24CA">
        <w:t xml:space="preserve"> Aster and Graph Databases.</w:t>
      </w:r>
    </w:p>
    <w:p w14:paraId="77A7F291" w14:textId="77777777" w:rsidR="0082782E" w:rsidRDefault="002C0198" w:rsidP="002C0198">
      <w:pPr>
        <w:pStyle w:val="ListParagraph"/>
        <w:numPr>
          <w:ilvl w:val="0"/>
          <w:numId w:val="13"/>
        </w:numPr>
        <w:spacing w:after="0" w:line="276" w:lineRule="auto"/>
        <w:rPr>
          <w:ins w:id="8" w:author="Dakan Wei" w:date="2018-10-21T17:03:00Z"/>
          <w:rFonts w:cstheme="minorHAnsi"/>
        </w:rPr>
      </w:pPr>
      <w:r w:rsidRPr="00573580">
        <w:rPr>
          <w:rFonts w:cstheme="minorHAnsi"/>
        </w:rPr>
        <w:t>Experience in operations research / optimization</w:t>
      </w:r>
      <w:del w:id="9" w:author="Dakan Wei" w:date="2018-10-21T17:03:00Z">
        <w:r w:rsidRPr="00573580" w:rsidDel="0082782E">
          <w:rPr>
            <w:rFonts w:cstheme="minorHAnsi"/>
          </w:rPr>
          <w:delText xml:space="preserve"> will be good to have</w:delText>
        </w:r>
      </w:del>
      <w:r w:rsidRPr="00573580">
        <w:rPr>
          <w:rFonts w:cstheme="minorHAnsi"/>
        </w:rPr>
        <w:t xml:space="preserve">. </w:t>
      </w:r>
    </w:p>
    <w:p w14:paraId="25CDFA97" w14:textId="14AACDDA"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Experienced in working with advanced analytical teams to design, build, validate and refresh data models that enable the next generation of sophisticated solutions for global clients.</w:t>
      </w:r>
    </w:p>
    <w:p w14:paraId="6A133CF5"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Excellent communication skills (verbal and written) to communicate with clients and team, prepare + deliver effective presentations.</w:t>
      </w:r>
    </w:p>
    <w:p w14:paraId="7F16757E"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Strong experience in Software Development Life Cycle (SDLC) including Requirements Analysis, Design</w:t>
      </w:r>
    </w:p>
    <w:p w14:paraId="1BA65198" w14:textId="77777777" w:rsidR="002C0198" w:rsidRPr="00AA78FA" w:rsidRDefault="002C0198" w:rsidP="002C0198">
      <w:pPr>
        <w:pStyle w:val="ListParagraph"/>
        <w:spacing w:line="276" w:lineRule="auto"/>
        <w:ind w:left="360"/>
        <w:rPr>
          <w:rFonts w:ascii="Bookman Old Style" w:hAnsi="Bookman Old Style"/>
        </w:rPr>
      </w:pPr>
    </w:p>
    <w:p w14:paraId="676706CD" w14:textId="77777777" w:rsidR="00046A05" w:rsidRPr="00231F1E" w:rsidRDefault="008B2A79" w:rsidP="00046A05">
      <w:pPr>
        <w:pStyle w:val="Heading1"/>
        <w:spacing w:before="0" w:line="276" w:lineRule="auto"/>
        <w:rPr>
          <w:rFonts w:asciiTheme="minorHAnsi" w:hAnsiTheme="minorHAnsi" w:cstheme="minorHAnsi"/>
        </w:rPr>
      </w:pPr>
      <w:r>
        <w:rPr>
          <w:rFonts w:asciiTheme="minorHAnsi" w:hAnsiTheme="minorHAnsi" w:cstheme="minorHAnsi"/>
        </w:rPr>
        <w:t>Technical Skills</w:t>
      </w:r>
    </w:p>
    <w:p w14:paraId="3CA7B748" w14:textId="77777777" w:rsidR="00EA5C05" w:rsidRDefault="00EA5C05" w:rsidP="008B2A79">
      <w:pPr>
        <w:autoSpaceDE w:val="0"/>
        <w:autoSpaceDN w:val="0"/>
        <w:adjustRightInd w:val="0"/>
        <w:spacing w:after="0" w:line="276" w:lineRule="auto"/>
        <w:rPr>
          <w:rFonts w:cstheme="minorHAnsi"/>
          <w:b/>
          <w:bCs/>
          <w:szCs w:val="20"/>
        </w:rPr>
      </w:pPr>
    </w:p>
    <w:p w14:paraId="7099A4BC" w14:textId="299AA383" w:rsidR="00EA5C05" w:rsidRDefault="00F17795" w:rsidP="008B2A79">
      <w:pPr>
        <w:autoSpaceDE w:val="0"/>
        <w:autoSpaceDN w:val="0"/>
        <w:adjustRightInd w:val="0"/>
        <w:spacing w:after="0" w:line="276" w:lineRule="auto"/>
        <w:rPr>
          <w:rFonts w:cstheme="minorHAnsi"/>
          <w:bCs/>
          <w:szCs w:val="20"/>
        </w:rPr>
      </w:pPr>
      <w:r>
        <w:rPr>
          <w:rFonts w:cstheme="minorHAnsi"/>
          <w:b/>
          <w:bCs/>
          <w:szCs w:val="20"/>
        </w:rPr>
        <w:t xml:space="preserve">Data Science Specialties:  </w:t>
      </w:r>
      <w:r w:rsidRPr="00944AF5">
        <w:rPr>
          <w:rFonts w:cstheme="minorHAnsi"/>
          <w:bCs/>
          <w:szCs w:val="20"/>
        </w:rPr>
        <w:t>Natural Language Processing, Machine Learning, Internet of Things (IoT</w:t>
      </w:r>
      <w:r w:rsidR="00944AF5" w:rsidRPr="00944AF5">
        <w:rPr>
          <w:rFonts w:cstheme="minorHAnsi"/>
          <w:bCs/>
          <w:szCs w:val="20"/>
        </w:rPr>
        <w:t>) analytics</w:t>
      </w:r>
      <w:r w:rsidR="00944AF5">
        <w:rPr>
          <w:rFonts w:cstheme="minorHAnsi"/>
          <w:bCs/>
          <w:szCs w:val="20"/>
        </w:rPr>
        <w:t>, Social Analytics, Predictive Maintenance</w:t>
      </w:r>
    </w:p>
    <w:p w14:paraId="2C7F900A" w14:textId="4F6CA8FB" w:rsidR="00D4459F" w:rsidRPr="00D4459F" w:rsidRDefault="22049452" w:rsidP="22049452">
      <w:pPr>
        <w:autoSpaceDE w:val="0"/>
        <w:autoSpaceDN w:val="0"/>
        <w:adjustRightInd w:val="0"/>
        <w:spacing w:after="0" w:line="276" w:lineRule="auto"/>
      </w:pPr>
      <w:r w:rsidRPr="22049452">
        <w:rPr>
          <w:b/>
          <w:bCs/>
        </w:rPr>
        <w:t xml:space="preserve">Analytic Skills: </w:t>
      </w:r>
      <w:r>
        <w:t xml:space="preserve">Bayesian Analysis, Inference, Models, Regression Analysis, Linear models, Multivariate analysis, Stochastic Gradient Descent, Sampling methods, Forecasting, Segmentation, Clustering, </w:t>
      </w:r>
      <w:r w:rsidRPr="22049452">
        <w:rPr>
          <w:rFonts w:ascii="Calibri" w:eastAsia="Calibri" w:hAnsi="Calibri" w:cs="Calibri"/>
        </w:rPr>
        <w:t>Naïve Bayes Classification,</w:t>
      </w:r>
      <w:r>
        <w:t xml:space="preserve"> Sentiment Analysis, Predictive Analytics</w:t>
      </w:r>
    </w:p>
    <w:p w14:paraId="060A496A" w14:textId="655DAB3B" w:rsidR="00CE6A26" w:rsidRDefault="22049452" w:rsidP="22049452">
      <w:pPr>
        <w:autoSpaceDE w:val="0"/>
        <w:autoSpaceDN w:val="0"/>
        <w:adjustRightInd w:val="0"/>
        <w:spacing w:after="0" w:line="276" w:lineRule="auto"/>
        <w:rPr>
          <w:b/>
          <w:bCs/>
        </w:rPr>
      </w:pPr>
      <w:r w:rsidRPr="22049452">
        <w:rPr>
          <w:rFonts w:eastAsiaTheme="minorEastAsia"/>
          <w:b/>
          <w:bCs/>
        </w:rPr>
        <w:t xml:space="preserve">Analytic Tools: </w:t>
      </w:r>
      <w:r>
        <w:rPr>
          <w:rFonts w:eastAsiaTheme="minorEastAsia"/>
        </w:rPr>
        <w:t>Classification and Regression Trees (CART), Support Vector Machine, Random Forest, Gradient Boosting Machine (GBM)</w:t>
      </w:r>
      <w:r w:rsidRPr="22049452">
        <w:rPr>
          <w:rFonts w:eastAsiaTheme="minorEastAsia"/>
        </w:rPr>
        <w:t xml:space="preserve">, </w:t>
      </w:r>
      <w:r>
        <w:rPr>
          <w:rFonts w:eastAsiaTheme="minorEastAsia"/>
        </w:rPr>
        <w:t xml:space="preserve">TensorFlow, PCA, RNN, Linear and non-Linear Regression </w:t>
      </w:r>
    </w:p>
    <w:p w14:paraId="60993462" w14:textId="09F7559C" w:rsidR="00CE6A26" w:rsidRDefault="22049452" w:rsidP="22049452">
      <w:pPr>
        <w:autoSpaceDE w:val="0"/>
        <w:autoSpaceDN w:val="0"/>
        <w:adjustRightInd w:val="0"/>
        <w:spacing w:after="0" w:line="276" w:lineRule="auto"/>
        <w:rPr>
          <w:b/>
          <w:bCs/>
        </w:rPr>
      </w:pPr>
      <w:r w:rsidRPr="22049452">
        <w:rPr>
          <w:b/>
          <w:bCs/>
        </w:rPr>
        <w:t xml:space="preserve">Analytic Languages and Scripts:  </w:t>
      </w:r>
      <w:r>
        <w:t>R, Python, HiveQL, Spark, Spark SQL, Scala, Impala, MapReduce</w:t>
      </w:r>
    </w:p>
    <w:p w14:paraId="676706CE" w14:textId="763FD4AA" w:rsidR="008B2A79" w:rsidRPr="009C24CA" w:rsidRDefault="008B2A79" w:rsidP="008B2A79">
      <w:pPr>
        <w:autoSpaceDE w:val="0"/>
        <w:autoSpaceDN w:val="0"/>
        <w:adjustRightInd w:val="0"/>
        <w:spacing w:after="0" w:line="276" w:lineRule="auto"/>
        <w:rPr>
          <w:rFonts w:eastAsiaTheme="minorEastAsia"/>
          <w:lang w:val="fr-FR"/>
          <w:rPrChange w:id="10" w:author="Dakan Wei" w:date="2018-10-21T16:00:00Z">
            <w:rPr>
              <w:rFonts w:eastAsiaTheme="minorEastAsia"/>
            </w:rPr>
          </w:rPrChange>
        </w:rPr>
      </w:pPr>
      <w:proofErr w:type="spellStart"/>
      <w:proofErr w:type="gramStart"/>
      <w:r w:rsidRPr="009C24CA">
        <w:rPr>
          <w:rFonts w:eastAsiaTheme="minorEastAsia"/>
          <w:b/>
          <w:lang w:val="fr-FR"/>
          <w:rPrChange w:id="11" w:author="Dakan Wei" w:date="2018-10-21T16:00:00Z">
            <w:rPr>
              <w:rFonts w:eastAsiaTheme="minorEastAsia"/>
              <w:b/>
            </w:rPr>
          </w:rPrChange>
        </w:rPr>
        <w:t>Languages</w:t>
      </w:r>
      <w:proofErr w:type="spellEnd"/>
      <w:r w:rsidRPr="009C24CA">
        <w:rPr>
          <w:rFonts w:eastAsiaTheme="minorEastAsia"/>
          <w:b/>
          <w:lang w:val="fr-FR"/>
          <w:rPrChange w:id="12" w:author="Dakan Wei" w:date="2018-10-21T16:00:00Z">
            <w:rPr>
              <w:rFonts w:eastAsiaTheme="minorEastAsia"/>
              <w:b/>
            </w:rPr>
          </w:rPrChange>
        </w:rPr>
        <w:t>:</w:t>
      </w:r>
      <w:proofErr w:type="gramEnd"/>
      <w:r w:rsidRPr="009C24CA">
        <w:rPr>
          <w:rFonts w:eastAsiaTheme="minorEastAsia"/>
          <w:b/>
          <w:lang w:val="fr-FR"/>
          <w:rPrChange w:id="13" w:author="Dakan Wei" w:date="2018-10-21T16:00:00Z">
            <w:rPr>
              <w:rFonts w:eastAsiaTheme="minorEastAsia"/>
              <w:b/>
            </w:rPr>
          </w:rPrChange>
        </w:rPr>
        <w:t xml:space="preserve"> </w:t>
      </w:r>
      <w:r w:rsidRPr="009C24CA">
        <w:rPr>
          <w:rFonts w:eastAsiaTheme="minorEastAsia"/>
          <w:lang w:val="fr-FR"/>
          <w:rPrChange w:id="14" w:author="Dakan Wei" w:date="2018-10-21T16:00:00Z">
            <w:rPr>
              <w:rFonts w:eastAsiaTheme="minorEastAsia"/>
            </w:rPr>
          </w:rPrChange>
        </w:rPr>
        <w:t xml:space="preserve">Java, Python, R, </w:t>
      </w:r>
      <w:ins w:id="15" w:author="Dakan Wei" w:date="2018-10-21T16:34:00Z">
        <w:r w:rsidR="00CD0C93">
          <w:rPr>
            <w:rFonts w:eastAsiaTheme="minorEastAsia"/>
            <w:lang w:val="fr-FR"/>
          </w:rPr>
          <w:t>S</w:t>
        </w:r>
        <w:r w:rsidR="00CD0C93">
          <w:rPr>
            <w:rFonts w:eastAsiaTheme="minorEastAsia" w:hint="eastAsia"/>
            <w:lang w:val="fr-FR" w:eastAsia="zh-CN"/>
          </w:rPr>
          <w:t>cala</w:t>
        </w:r>
        <w:r w:rsidR="00CD0C93">
          <w:rPr>
            <w:rFonts w:eastAsiaTheme="minorEastAsia"/>
            <w:lang w:val="fr-FR" w:eastAsia="zh-CN"/>
          </w:rPr>
          <w:t xml:space="preserve">, </w:t>
        </w:r>
      </w:ins>
      <w:r w:rsidRPr="009C24CA">
        <w:rPr>
          <w:rFonts w:eastAsiaTheme="minorEastAsia"/>
          <w:lang w:val="fr-FR"/>
          <w:rPrChange w:id="16" w:author="Dakan Wei" w:date="2018-10-21T16:00:00Z">
            <w:rPr>
              <w:rFonts w:eastAsiaTheme="minorEastAsia"/>
            </w:rPr>
          </w:rPrChange>
        </w:rPr>
        <w:t xml:space="preserve">C++/C, </w:t>
      </w:r>
      <w:r w:rsidR="00BE2438" w:rsidRPr="009C24CA">
        <w:rPr>
          <w:rFonts w:eastAsiaTheme="minorEastAsia"/>
          <w:lang w:val="fr-FR"/>
          <w:rPrChange w:id="17" w:author="Dakan Wei" w:date="2018-10-21T16:00:00Z">
            <w:rPr>
              <w:rFonts w:eastAsiaTheme="minorEastAsia"/>
            </w:rPr>
          </w:rPrChange>
        </w:rPr>
        <w:t>JavaScript</w:t>
      </w:r>
      <w:r w:rsidRPr="009C24CA">
        <w:rPr>
          <w:rFonts w:eastAsiaTheme="minorEastAsia"/>
          <w:lang w:val="fr-FR"/>
          <w:rPrChange w:id="18" w:author="Dakan Wei" w:date="2018-10-21T16:00:00Z">
            <w:rPr>
              <w:rFonts w:eastAsiaTheme="minorEastAsia"/>
            </w:rPr>
          </w:rPrChange>
        </w:rPr>
        <w:t>, SQL</w:t>
      </w:r>
    </w:p>
    <w:p w14:paraId="676706D1" w14:textId="142C209E" w:rsidR="00046770" w:rsidRPr="00046770" w:rsidRDefault="00046770" w:rsidP="00046770">
      <w:pPr>
        <w:spacing w:after="0" w:line="276" w:lineRule="auto"/>
        <w:rPr>
          <w:rFonts w:cstheme="minorHAnsi"/>
        </w:rPr>
      </w:pPr>
      <w:r w:rsidRPr="00046770">
        <w:rPr>
          <w:rFonts w:cstheme="minorHAnsi"/>
          <w:b/>
        </w:rPr>
        <w:t>Version Control:</w:t>
      </w:r>
      <w:r w:rsidRPr="00046770">
        <w:rPr>
          <w:rFonts w:cstheme="minorHAnsi"/>
        </w:rPr>
        <w:t xml:space="preserve">  GitHub, Git, SVN</w:t>
      </w:r>
    </w:p>
    <w:p w14:paraId="676706D2" w14:textId="351F53E6" w:rsidR="00046770" w:rsidRPr="00046770" w:rsidRDefault="5676736B" w:rsidP="114B65B0">
      <w:pPr>
        <w:spacing w:after="0" w:line="276" w:lineRule="auto"/>
      </w:pPr>
      <w:r w:rsidRPr="5676736B">
        <w:rPr>
          <w:b/>
          <w:bCs/>
        </w:rPr>
        <w:t>IDE:</w:t>
      </w:r>
      <w:r>
        <w:t xml:space="preserve">  </w:t>
      </w:r>
      <w:ins w:id="19" w:author="Guest User" w:date="2018-10-16T06:58:00Z">
        <w:r w:rsidR="0B801F39">
          <w:t>J</w:t>
        </w:r>
      </w:ins>
      <w:del w:id="20" w:author="Guest User" w:date="2018-10-16T06:58:00Z">
        <w:r w:rsidDel="0B801F39">
          <w:delText>J</w:delText>
        </w:r>
      </w:del>
      <w:r>
        <w:t>upyter</w:t>
      </w:r>
      <w:ins w:id="21" w:author="Dakan Wei" w:date="2018-10-21T16:37:00Z">
        <w:r w:rsidR="009E06B6">
          <w:t xml:space="preserve"> Notebook</w:t>
        </w:r>
      </w:ins>
      <w:r>
        <w:t>,</w:t>
      </w:r>
      <w:ins w:id="22" w:author="Dakan Wei" w:date="2018-10-21T16:35:00Z">
        <w:r w:rsidR="00CD0C93">
          <w:t xml:space="preserve"> </w:t>
        </w:r>
      </w:ins>
      <w:ins w:id="23" w:author="Dakan Wei" w:date="2018-10-21T16:37:00Z">
        <w:r w:rsidR="00F43DF7">
          <w:t>VS</w:t>
        </w:r>
      </w:ins>
      <w:ins w:id="24" w:author="Dakan Wei" w:date="2018-10-21T16:35:00Z">
        <w:r w:rsidR="00CD0C93">
          <w:t xml:space="preserve"> </w:t>
        </w:r>
      </w:ins>
      <w:ins w:id="25" w:author="Dakan Wei" w:date="2018-10-21T16:36:00Z">
        <w:r w:rsidR="00CD0C93">
          <w:t>C</w:t>
        </w:r>
        <w:r w:rsidR="00CD0C93">
          <w:rPr>
            <w:rFonts w:hint="eastAsia"/>
            <w:lang w:eastAsia="zh-CN"/>
          </w:rPr>
          <w:t>ode</w:t>
        </w:r>
        <w:r w:rsidR="00CD0C93">
          <w:rPr>
            <w:lang w:eastAsia="zh-CN"/>
          </w:rPr>
          <w:t>, Intellij</w:t>
        </w:r>
      </w:ins>
      <w:r>
        <w:t xml:space="preserve"> </w:t>
      </w:r>
      <w:ins w:id="26" w:author="Dakan Wei" w:date="2018-10-21T16:36:00Z">
        <w:r w:rsidR="00CD0C93">
          <w:t xml:space="preserve">IDEA, </w:t>
        </w:r>
      </w:ins>
      <w:r>
        <w:t>Spyder, Eclipse</w:t>
      </w:r>
    </w:p>
    <w:p w14:paraId="676706D4" w14:textId="44D5BB33" w:rsidR="00EE61FC" w:rsidRDefault="00EE61FC">
      <w:pPr>
        <w:spacing w:after="0" w:line="276" w:lineRule="auto"/>
        <w:pPrChange w:id="27" w:author="Guest User" w:date="2018-10-16T06:59:00Z">
          <w:pPr/>
        </w:pPrChange>
      </w:pPr>
      <w:r w:rsidRPr="009C24CA">
        <w:rPr>
          <w:b/>
          <w:bCs/>
        </w:rPr>
        <w:t xml:space="preserve">Data </w:t>
      </w:r>
      <w:r w:rsidR="00BE2438" w:rsidRPr="009C24CA">
        <w:rPr>
          <w:b/>
          <w:bCs/>
        </w:rPr>
        <w:t>Query</w:t>
      </w:r>
      <w:r w:rsidRPr="009C24CA">
        <w:rPr>
          <w:b/>
          <w:bCs/>
        </w:rPr>
        <w:t>:</w:t>
      </w:r>
      <w:r w:rsidRPr="009C24CA">
        <w:t xml:space="preserve">  </w:t>
      </w:r>
      <w:r w:rsidR="00BE2438" w:rsidRPr="009C24CA">
        <w:t xml:space="preserve">Azure, Google, Amazon RedShift, Kinesis, EMR; </w:t>
      </w:r>
      <w:r w:rsidRPr="009C24CA">
        <w:t xml:space="preserve">HDFS, RDBMS, </w:t>
      </w:r>
      <w:r w:rsidR="00823986" w:rsidRPr="009C24CA">
        <w:t xml:space="preserve">SQL and </w:t>
      </w:r>
      <w:ins w:id="28" w:author="Guest User" w:date="2018-10-16T06:58:00Z">
        <w:r w:rsidR="0B801F39" w:rsidRPr="009C24CA">
          <w:t>N</w:t>
        </w:r>
      </w:ins>
      <w:ins w:id="29" w:author="Guest User" w:date="2018-10-16T06:59:00Z">
        <w:r w:rsidR="33CED42C" w:rsidRPr="009C24CA">
          <w:t>o</w:t>
        </w:r>
      </w:ins>
      <w:del w:id="30" w:author="Guest User" w:date="2018-10-16T06:58:00Z">
        <w:r w:rsidR="00823986" w:rsidRPr="00823986" w:rsidDel="0B801F39">
          <w:rPr>
            <w:rFonts w:cstheme="minorHAnsi"/>
          </w:rPr>
          <w:delText>no</w:delText>
        </w:r>
      </w:del>
      <w:r w:rsidR="00823986" w:rsidRPr="009C24CA">
        <w:t xml:space="preserve">SQL, data </w:t>
      </w:r>
      <w:r w:rsidR="00823986" w:rsidRPr="00CD0C93">
        <w:t>warehouse, data lake</w:t>
      </w:r>
      <w:r w:rsidR="00BE2438" w:rsidRPr="00CD0C93">
        <w:t xml:space="preserve"> and various SQL and NoSQL databases and data warehouses.</w:t>
      </w:r>
    </w:p>
    <w:p w14:paraId="676706D9" w14:textId="35AE2E36" w:rsidR="00575383" w:rsidRDefault="009B4B6E" w:rsidP="009B4B6E">
      <w:pPr>
        <w:spacing w:after="0" w:line="276" w:lineRule="auto"/>
        <w:rPr>
          <w:rFonts w:cstheme="minorHAnsi" w:hint="eastAsia"/>
          <w:lang w:eastAsia="zh-CN"/>
        </w:rPr>
      </w:pPr>
      <w:r w:rsidRPr="009B4B6E">
        <w:rPr>
          <w:rFonts w:cstheme="minorHAnsi"/>
          <w:b/>
        </w:rPr>
        <w:t>Deep Learning</w:t>
      </w:r>
      <w:r w:rsidR="009F03A1">
        <w:rPr>
          <w:rFonts w:cstheme="minorHAnsi"/>
        </w:rPr>
        <w:t>:</w:t>
      </w:r>
      <w:r w:rsidRPr="009B4B6E">
        <w:rPr>
          <w:rFonts w:cstheme="minorHAnsi"/>
        </w:rPr>
        <w:t xml:space="preserve"> Machine perception, Data Mining, Machine Learning algorithms, Neural Networks, TensorFlow, Keras</w:t>
      </w:r>
    </w:p>
    <w:p w14:paraId="676706DA" w14:textId="53A64631" w:rsidR="00B73DA8" w:rsidRDefault="33205E71" w:rsidP="2581FFD2">
      <w:pPr>
        <w:spacing w:after="0" w:line="276" w:lineRule="auto"/>
      </w:pPr>
      <w:r w:rsidRPr="33205E71">
        <w:rPr>
          <w:b/>
          <w:bCs/>
        </w:rPr>
        <w:t>Soft Skills:</w:t>
      </w:r>
      <w:r>
        <w:t xml:space="preserve">  Experienced with delivering presentations and technical reports; collaboration with stakeholders and cross-functional teams, and advisement on how to leverage analytical insights.  Developed analytical reports which directly address strategic goals.</w:t>
      </w:r>
    </w:p>
    <w:p w14:paraId="132CD8A8" w14:textId="2567AA41" w:rsidR="007B41AA" w:rsidRPr="00447E2E" w:rsidRDefault="007B41AA" w:rsidP="007B41AA">
      <w:pPr>
        <w:spacing w:after="0" w:line="276" w:lineRule="auto"/>
        <w:rPr>
          <w:rFonts w:cstheme="minorHAnsi"/>
          <w:b/>
          <w:color w:val="FF0000"/>
          <w:sz w:val="28"/>
        </w:rPr>
      </w:pPr>
    </w:p>
    <w:p w14:paraId="5CEE6AC1" w14:textId="77777777" w:rsidR="0069688F" w:rsidRDefault="0069688F" w:rsidP="00231F1E">
      <w:pPr>
        <w:pStyle w:val="Heading1"/>
        <w:spacing w:before="0" w:line="276" w:lineRule="auto"/>
        <w:rPr>
          <w:ins w:id="31" w:author="Dakan Wei" w:date="2018-10-21T17:08:00Z"/>
          <w:rFonts w:asciiTheme="minorHAnsi" w:hAnsiTheme="minorHAnsi" w:cstheme="minorHAnsi"/>
        </w:rPr>
      </w:pPr>
    </w:p>
    <w:p w14:paraId="39159466" w14:textId="77777777" w:rsidR="0069688F" w:rsidRDefault="0069688F" w:rsidP="00231F1E">
      <w:pPr>
        <w:pStyle w:val="Heading1"/>
        <w:spacing w:before="0" w:line="276" w:lineRule="auto"/>
        <w:rPr>
          <w:ins w:id="32" w:author="Dakan Wei" w:date="2018-10-21T17:08:00Z"/>
          <w:rFonts w:asciiTheme="minorHAnsi" w:hAnsiTheme="minorHAnsi" w:cstheme="minorHAnsi"/>
        </w:rPr>
      </w:pPr>
    </w:p>
    <w:p w14:paraId="676706DE" w14:textId="1664EE45" w:rsidR="00B57589" w:rsidRPr="00231F1E" w:rsidRDefault="00B57589" w:rsidP="00231F1E">
      <w:pPr>
        <w:pStyle w:val="Heading1"/>
        <w:spacing w:before="0" w:line="276" w:lineRule="auto"/>
        <w:rPr>
          <w:rFonts w:asciiTheme="minorHAnsi" w:hAnsiTheme="minorHAnsi" w:cstheme="minorHAnsi"/>
        </w:rPr>
      </w:pPr>
      <w:bookmarkStart w:id="33" w:name="_GoBack"/>
      <w:bookmarkEnd w:id="33"/>
      <w:r w:rsidRPr="00231F1E">
        <w:rPr>
          <w:rFonts w:asciiTheme="minorHAnsi" w:hAnsiTheme="minorHAnsi" w:cstheme="minorHAnsi"/>
        </w:rPr>
        <w:t>Professional Experience</w:t>
      </w:r>
    </w:p>
    <w:p w14:paraId="676706DF" w14:textId="77777777" w:rsidR="002E59CC" w:rsidRPr="00231F1E" w:rsidRDefault="002E59CC" w:rsidP="00231F1E">
      <w:pPr>
        <w:spacing w:after="0" w:line="276" w:lineRule="auto"/>
        <w:rPr>
          <w:rFonts w:cstheme="minorHAnsi"/>
        </w:rPr>
      </w:pPr>
    </w:p>
    <w:p w14:paraId="4D5137CB" w14:textId="7F3602AC" w:rsidR="00DB5EB5" w:rsidRPr="006F19E3" w:rsidRDefault="00327780">
      <w:pPr>
        <w:tabs>
          <w:tab w:val="left" w:pos="5760"/>
        </w:tabs>
        <w:spacing w:after="0" w:line="276" w:lineRule="auto"/>
        <w:rPr>
          <w:b/>
          <w:bCs/>
          <w:color w:val="445369"/>
          <w:sz w:val="24"/>
          <w:szCs w:val="24"/>
          <w:rPrChange w:id="34" w:author="Guest User" w:date="2018-10-16T06:58:00Z">
            <w:rPr/>
          </w:rPrChange>
        </w:rPr>
        <w:pPrChange w:id="35" w:author="Guest User" w:date="2018-10-16T06:58:00Z">
          <w:pPr>
            <w:tabs>
              <w:tab w:val="left" w:pos="5760"/>
            </w:tabs>
          </w:pPr>
        </w:pPrChange>
      </w:pPr>
      <w:r w:rsidRPr="009C24CA">
        <w:rPr>
          <w:b/>
          <w:bCs/>
          <w:color w:val="8496B0" w:themeColor="text2" w:themeTint="99"/>
          <w:sz w:val="24"/>
          <w:szCs w:val="24"/>
        </w:rPr>
        <w:t>Oct</w:t>
      </w:r>
      <w:r w:rsidR="00F41F2C" w:rsidRPr="009C24CA">
        <w:rPr>
          <w:b/>
          <w:bCs/>
          <w:color w:val="8496B0" w:themeColor="text2" w:themeTint="99"/>
          <w:sz w:val="24"/>
          <w:szCs w:val="24"/>
        </w:rPr>
        <w:t xml:space="preserve"> 2016 </w:t>
      </w:r>
      <w:r w:rsidR="00DB5EB5" w:rsidRPr="009C24CA">
        <w:rPr>
          <w:b/>
          <w:bCs/>
          <w:color w:val="8496B0" w:themeColor="text2" w:themeTint="99"/>
          <w:sz w:val="24"/>
          <w:szCs w:val="24"/>
        </w:rPr>
        <w:t>–</w:t>
      </w:r>
      <w:r w:rsidR="00F41F2C" w:rsidRPr="009C24CA">
        <w:rPr>
          <w:b/>
          <w:bCs/>
          <w:color w:val="8496B0" w:themeColor="text2" w:themeTint="99"/>
          <w:sz w:val="24"/>
          <w:szCs w:val="24"/>
        </w:rPr>
        <w:t xml:space="preserve"> Present</w:t>
      </w:r>
      <w:ins w:id="36" w:author="Guest User" w:date="2018-10-16T06:48:00Z">
        <w:r w:rsidR="686EF203" w:rsidRPr="009C24CA">
          <w:rPr>
            <w:b/>
            <w:bCs/>
            <w:color w:val="8496B0" w:themeColor="text2" w:themeTint="99"/>
            <w:sz w:val="24"/>
            <w:szCs w:val="24"/>
          </w:rPr>
          <w:t xml:space="preserve"> </w:t>
        </w:r>
      </w:ins>
    </w:p>
    <w:p w14:paraId="3144B8E5" w14:textId="7F3602AC" w:rsidR="00DB5EB5" w:rsidRPr="006F19E3" w:rsidRDefault="00DB5EB5">
      <w:pPr>
        <w:tabs>
          <w:tab w:val="left" w:pos="5760"/>
        </w:tabs>
        <w:spacing w:after="0" w:line="276" w:lineRule="auto"/>
        <w:rPr>
          <w:b/>
          <w:bCs/>
          <w:color w:val="8496B0" w:themeColor="text2" w:themeTint="99"/>
          <w:sz w:val="24"/>
          <w:szCs w:val="24"/>
          <w:rPrChange w:id="37" w:author="Guest User" w:date="2018-10-16T06:53:00Z">
            <w:rPr/>
          </w:rPrChange>
        </w:rPr>
        <w:pPrChange w:id="38" w:author="Guest User" w:date="2018-10-16T06:53:00Z">
          <w:pPr>
            <w:tabs>
              <w:tab w:val="left" w:pos="5760"/>
            </w:tabs>
          </w:pPr>
        </w:pPrChange>
      </w:pPr>
      <w:del w:id="39" w:author="Guest User" w:date="2018-10-16T06:53:00Z">
        <w:r w:rsidRPr="006F19E3" w:rsidDel="2C6971D5">
          <w:rPr>
            <w:rFonts w:cstheme="minorHAnsi"/>
            <w:b/>
            <w:color w:val="8496B0" w:themeColor="text2" w:themeTint="99"/>
            <w:sz w:val="24"/>
          </w:rPr>
          <w:tab/>
        </w:r>
        <w:r w:rsidRPr="006F19E3" w:rsidDel="2C6971D5">
          <w:rPr>
            <w:rFonts w:cstheme="minorHAnsi"/>
            <w:b/>
            <w:color w:val="8496B0" w:themeColor="text2" w:themeTint="99"/>
            <w:sz w:val="24"/>
          </w:rPr>
          <w:tab/>
        </w:r>
      </w:del>
      <w:r w:rsidRPr="009C24CA">
        <w:rPr>
          <w:b/>
          <w:bCs/>
          <w:color w:val="8496B0" w:themeColor="text2" w:themeTint="99"/>
          <w:sz w:val="24"/>
          <w:szCs w:val="24"/>
        </w:rPr>
        <w:t>Data Scientist</w:t>
      </w:r>
    </w:p>
    <w:p w14:paraId="676706E4" w14:textId="1BCF87CB" w:rsidR="00F41F2C" w:rsidRPr="00DB5EB5" w:rsidRDefault="00394F0D" w:rsidP="00231F1E">
      <w:pPr>
        <w:spacing w:after="0" w:line="276" w:lineRule="auto"/>
        <w:rPr>
          <w:rFonts w:cstheme="minorHAnsi"/>
          <w:b/>
          <w:sz w:val="24"/>
        </w:rPr>
      </w:pPr>
      <w:r w:rsidRPr="00DB5EB5">
        <w:rPr>
          <w:rFonts w:cstheme="minorHAnsi"/>
          <w:b/>
          <w:color w:val="808080" w:themeColor="background1" w:themeShade="80"/>
          <w:sz w:val="24"/>
        </w:rPr>
        <w:t>Shell Oil</w:t>
      </w:r>
      <w:r w:rsidR="00DB5EB5" w:rsidRPr="00DB5EB5">
        <w:rPr>
          <w:rFonts w:cstheme="minorHAnsi"/>
          <w:b/>
          <w:color w:val="808080" w:themeColor="background1" w:themeShade="80"/>
          <w:sz w:val="24"/>
        </w:rPr>
        <w:t xml:space="preserve"> </w:t>
      </w:r>
      <w:del w:id="40" w:author="Dakan Wei" w:date="2018-10-21T16:30:00Z">
        <w:r w:rsidR="00DB5EB5" w:rsidRPr="00DB5EB5" w:rsidDel="009C24CA">
          <w:rPr>
            <w:rFonts w:cstheme="minorHAnsi"/>
            <w:b/>
            <w:color w:val="808080" w:themeColor="background1" w:themeShade="80"/>
            <w:sz w:val="24"/>
          </w:rPr>
          <w:delText xml:space="preserve"> </w:delText>
        </w:r>
      </w:del>
      <w:r w:rsidR="00DB5EB5" w:rsidRPr="00DB5EB5">
        <w:rPr>
          <w:rFonts w:cstheme="minorHAnsi"/>
          <w:b/>
          <w:color w:val="808080" w:themeColor="background1" w:themeShade="80"/>
          <w:sz w:val="24"/>
        </w:rPr>
        <w:t xml:space="preserve">| </w:t>
      </w:r>
      <w:del w:id="41" w:author="Dakan Wei" w:date="2018-10-21T16:30:00Z">
        <w:r w:rsidR="00DB5EB5" w:rsidRPr="00DB5EB5" w:rsidDel="009C24CA">
          <w:rPr>
            <w:rFonts w:cstheme="minorHAnsi"/>
            <w:b/>
            <w:color w:val="808080" w:themeColor="background1" w:themeShade="80"/>
            <w:sz w:val="24"/>
          </w:rPr>
          <w:delText xml:space="preserve"> </w:delText>
        </w:r>
      </w:del>
      <w:r w:rsidRPr="00DB5EB5">
        <w:rPr>
          <w:rFonts w:cstheme="minorHAnsi"/>
          <w:b/>
          <w:color w:val="808080" w:themeColor="background1" w:themeShade="80"/>
          <w:sz w:val="24"/>
        </w:rPr>
        <w:t>Houston, T</w:t>
      </w:r>
      <w:r w:rsidR="00167CAF" w:rsidRPr="00DB5EB5">
        <w:rPr>
          <w:rFonts w:cstheme="minorHAnsi"/>
          <w:b/>
          <w:color w:val="808080" w:themeColor="background1" w:themeShade="80"/>
          <w:sz w:val="24"/>
        </w:rPr>
        <w:t>exas</w:t>
      </w:r>
    </w:p>
    <w:p w14:paraId="5B93E39D" w14:textId="1702F631" w:rsidR="00A8019D" w:rsidRDefault="00A8019D" w:rsidP="00231F1E">
      <w:pPr>
        <w:spacing w:after="0" w:line="276" w:lineRule="auto"/>
        <w:rPr>
          <w:rFonts w:cstheme="minorHAnsi"/>
        </w:rPr>
      </w:pPr>
    </w:p>
    <w:p w14:paraId="375FAA0B" w14:textId="77777777" w:rsidR="001957CE" w:rsidRPr="00231F1E" w:rsidRDefault="001957CE" w:rsidP="001957CE">
      <w:pPr>
        <w:spacing w:after="0" w:line="276" w:lineRule="auto"/>
        <w:rPr>
          <w:rFonts w:cstheme="minorHAnsi"/>
          <w:b/>
        </w:rPr>
      </w:pPr>
      <w:r w:rsidRPr="00231F1E">
        <w:rPr>
          <w:rFonts w:cstheme="minorHAnsi"/>
          <w:b/>
        </w:rPr>
        <w:t>Project Summary:</w:t>
      </w:r>
    </w:p>
    <w:p w14:paraId="5F833111" w14:textId="615F5788" w:rsidR="00723886" w:rsidRDefault="33205E71">
      <w:pPr>
        <w:spacing w:after="0" w:line="276" w:lineRule="auto"/>
        <w:rPr>
          <w:rFonts w:eastAsiaTheme="minorEastAsia"/>
          <w:rPrChange w:id="42" w:author="Guest User" w:date="2018-10-16T06:59:00Z">
            <w:rPr/>
          </w:rPrChange>
        </w:rPr>
        <w:pPrChange w:id="43" w:author="Guest User" w:date="2018-10-16T06:59:00Z">
          <w:pPr/>
        </w:pPrChange>
      </w:pPr>
      <w:r w:rsidRPr="439C25BB">
        <w:rPr>
          <w:rFonts w:eastAsiaTheme="minorEastAsia"/>
        </w:rPr>
        <w:t xml:space="preserve">Predictive Analytics can enhance oil field production and cuts costs by finding optimal well settings and forecasting equipment failures and potential problems.  The data spanned several years tracking oil wells in every major North American basin. </w:t>
      </w:r>
      <w:del w:id="44" w:author="Dakan Wei" w:date="2018-10-21T16:40:00Z">
        <w:r w:rsidRPr="439C25BB" w:rsidDel="00216A42">
          <w:rPr>
            <w:rFonts w:eastAsiaTheme="minorEastAsia"/>
          </w:rPr>
          <w:delText xml:space="preserve"> </w:delText>
        </w:r>
      </w:del>
      <w:r w:rsidRPr="439C25BB">
        <w:rPr>
          <w:rFonts w:eastAsiaTheme="minorEastAsia"/>
        </w:rPr>
        <w:t xml:space="preserve">The data included information on drilling and operational data from thousands of wells and hundreds of miles of low-pressure pipelines. Analysis of the data </w:t>
      </w:r>
      <w:ins w:id="45" w:author="Guest User" w:date="2018-10-16T06:59:00Z">
        <w:r w:rsidRPr="439C25BB">
          <w:rPr>
            <w:rFonts w:eastAsiaTheme="minorEastAsia"/>
          </w:rPr>
          <w:t>revealed critical</w:t>
        </w:r>
      </w:ins>
      <w:del w:id="46" w:author="Guest User" w:date="2018-10-16T06:59:00Z">
        <w:r w:rsidRPr="33205E71" w:rsidDel="439C25BB">
          <w:rPr>
            <w:rFonts w:eastAsiaTheme="minorEastAsia"/>
          </w:rPr>
          <w:delText>revealed  critical</w:delText>
        </w:r>
      </w:del>
      <w:r w:rsidRPr="439C25BB">
        <w:rPr>
          <w:rFonts w:eastAsiaTheme="minorEastAsia"/>
        </w:rPr>
        <w:t xml:space="preserve"> issues with field deployed equipment.</w:t>
      </w:r>
    </w:p>
    <w:p w14:paraId="7DF086BC" w14:textId="0F6DE764" w:rsidR="001659F4" w:rsidRDefault="001659F4" w:rsidP="00127031">
      <w:pPr>
        <w:spacing w:after="0" w:line="276" w:lineRule="auto"/>
        <w:rPr>
          <w:rFonts w:cstheme="minorHAnsi"/>
        </w:rPr>
      </w:pPr>
    </w:p>
    <w:p w14:paraId="20C9F432" w14:textId="56749DB0" w:rsidR="00723886" w:rsidRDefault="33205E71" w:rsidP="33205E71">
      <w:pPr>
        <w:spacing w:after="0" w:line="276" w:lineRule="auto"/>
        <w:rPr>
          <w:rFonts w:eastAsiaTheme="minorEastAsia"/>
        </w:rPr>
      </w:pPr>
      <w:r w:rsidRPr="33205E71">
        <w:rPr>
          <w:rFonts w:eastAsiaTheme="minorEastAsia"/>
        </w:rPr>
        <w:t>This project built “digital twins” — computer models replicating above and below ground well behavior for artificial lift equipment. Input from sensor readings was applied to specific field issues:  1) improving plunger timing to realize well potential; 2) predicting preventive equipment maintenance to prevent failure in rods and submersible pumps; 3) reducing overuse of chemicals in wells.</w:t>
      </w:r>
    </w:p>
    <w:p w14:paraId="4064A5B4" w14:textId="3C6BCBFC" w:rsidR="33205E71" w:rsidRDefault="33205E71" w:rsidP="33205E71">
      <w:pPr>
        <w:spacing w:after="0" w:line="276" w:lineRule="auto"/>
        <w:rPr>
          <w:rFonts w:eastAsiaTheme="minorEastAsia"/>
        </w:rPr>
      </w:pPr>
    </w:p>
    <w:p w14:paraId="676706EA" w14:textId="77777777" w:rsidR="00F41F2C" w:rsidRPr="00231F1E" w:rsidRDefault="00F41F2C" w:rsidP="00231F1E">
      <w:pPr>
        <w:spacing w:after="0" w:line="276" w:lineRule="auto"/>
        <w:rPr>
          <w:rFonts w:cstheme="minorHAnsi"/>
          <w:b/>
        </w:rPr>
      </w:pPr>
      <w:r w:rsidRPr="00231F1E">
        <w:rPr>
          <w:rFonts w:cstheme="minorHAnsi"/>
          <w:b/>
        </w:rPr>
        <w:t>Project Points:</w:t>
      </w:r>
    </w:p>
    <w:p w14:paraId="6CBCF206" w14:textId="3C8A1FFC" w:rsidR="00E722E0" w:rsidRPr="00E722E0" w:rsidRDefault="114B65B0" w:rsidP="114B65B0">
      <w:pPr>
        <w:pStyle w:val="ListParagraph"/>
        <w:numPr>
          <w:ilvl w:val="0"/>
          <w:numId w:val="12"/>
        </w:numPr>
        <w:spacing w:after="0" w:line="276" w:lineRule="auto"/>
      </w:pPr>
      <w:r w:rsidRPr="114B65B0">
        <w:t>Strong experience in Software Development Life Cycle (SDLC) including Requirements Analysis, Design Specification and Testing as per cycle in both Waterfall and Agile methodologies.</w:t>
      </w:r>
    </w:p>
    <w:p w14:paraId="7FE20779" w14:textId="15B75C86" w:rsidR="114B65B0" w:rsidRDefault="114B65B0" w:rsidP="114B65B0">
      <w:pPr>
        <w:pStyle w:val="ListParagraph"/>
        <w:numPr>
          <w:ilvl w:val="0"/>
          <w:numId w:val="12"/>
        </w:numPr>
        <w:spacing w:after="0" w:line="276" w:lineRule="auto"/>
      </w:pPr>
      <w:r w:rsidRPr="114B65B0">
        <w:t>Worked in Git development environment.</w:t>
      </w:r>
    </w:p>
    <w:p w14:paraId="698171AD" w14:textId="577E0D11" w:rsidR="00E722E0" w:rsidRPr="00E722E0" w:rsidRDefault="114B65B0" w:rsidP="114B65B0">
      <w:pPr>
        <w:pStyle w:val="ListParagraph"/>
        <w:numPr>
          <w:ilvl w:val="0"/>
          <w:numId w:val="12"/>
        </w:numPr>
        <w:spacing w:after="0" w:line="276" w:lineRule="auto"/>
      </w:pPr>
      <w:r w:rsidRPr="114B65B0">
        <w:t>Experienced in Data Integration Validation and Data Quality controls for ETL process and Data Warehousing using MS Visual Studio</w:t>
      </w:r>
      <w:r w:rsidR="02EAAE43">
        <w:t>,</w:t>
      </w:r>
      <w:r w:rsidRPr="114B65B0">
        <w:t xml:space="preserve"> SSIS, SSAS, SSRS.</w:t>
      </w:r>
    </w:p>
    <w:p w14:paraId="25F2FB07" w14:textId="3B6FDFAA" w:rsidR="00E722E0" w:rsidRPr="00E722E0" w:rsidRDefault="114B65B0" w:rsidP="114B65B0">
      <w:pPr>
        <w:pStyle w:val="ListParagraph"/>
        <w:numPr>
          <w:ilvl w:val="0"/>
          <w:numId w:val="12"/>
        </w:numPr>
        <w:spacing w:after="0" w:line="276" w:lineRule="auto"/>
      </w:pPr>
      <w:r w:rsidRPr="114B65B0">
        <w:t>Adept at using SAS Enterprise suite, Python, and Big Data related technologies including knowledge in Hadoop, Hive, Sqoop, Oozie, Flume, Map-Reduce</w:t>
      </w:r>
    </w:p>
    <w:p w14:paraId="7594F4B6" w14:textId="75CEFDAE" w:rsidR="00E722E0" w:rsidRPr="00E722E0" w:rsidRDefault="114B65B0" w:rsidP="114B65B0">
      <w:pPr>
        <w:pStyle w:val="ListParagraph"/>
        <w:numPr>
          <w:ilvl w:val="0"/>
          <w:numId w:val="12"/>
        </w:numPr>
        <w:spacing w:after="0" w:line="276" w:lineRule="auto"/>
      </w:pPr>
      <w:r w:rsidRPr="114B65B0">
        <w:t xml:space="preserve">Proficient in Predictive Modeling, Data Mining Methods, Factor Analysis, ANOVA, Hypothetical </w:t>
      </w:r>
      <w:r w:rsidR="39920A3F">
        <w:t>Testing</w:t>
      </w:r>
      <w:r w:rsidRPr="114B65B0">
        <w:t xml:space="preserve">, and </w:t>
      </w:r>
      <w:r w:rsidR="39920A3F">
        <w:t>Normal Distribution</w:t>
      </w:r>
      <w:r w:rsidRPr="114B65B0">
        <w:t>.</w:t>
      </w:r>
    </w:p>
    <w:p w14:paraId="33F06B83" w14:textId="3908F06D" w:rsidR="114B65B0" w:rsidRDefault="114B65B0" w:rsidP="114B65B0">
      <w:pPr>
        <w:pStyle w:val="ListParagraph"/>
        <w:numPr>
          <w:ilvl w:val="0"/>
          <w:numId w:val="12"/>
        </w:numPr>
        <w:spacing w:after="0" w:line="276" w:lineRule="auto"/>
      </w:pPr>
      <w:r w:rsidRPr="114B65B0">
        <w:t>Expertise in transforming business requirements into analytical models, designing algorithms, building models, developing data mining and reporting solutions that scales across massive volume of structured and unstructured data.</w:t>
      </w:r>
    </w:p>
    <w:p w14:paraId="17EE6307" w14:textId="1B8CB883" w:rsidR="114B65B0" w:rsidRDefault="114B65B0" w:rsidP="114B65B0">
      <w:pPr>
        <w:pStyle w:val="ListParagraph"/>
        <w:numPr>
          <w:ilvl w:val="0"/>
          <w:numId w:val="12"/>
        </w:numPr>
        <w:spacing w:after="0" w:line="276" w:lineRule="auto"/>
      </w:pPr>
      <w:r w:rsidRPr="114B65B0">
        <w:t>Professional competency in Statistical NLP /Machine Learning, especially Supervised Learning- Document classification, information extraction, and named entity recognition in-context.</w:t>
      </w:r>
    </w:p>
    <w:p w14:paraId="7E4C1C16" w14:textId="343947F1" w:rsidR="114B65B0" w:rsidRDefault="114B65B0" w:rsidP="114B65B0">
      <w:pPr>
        <w:pStyle w:val="ListParagraph"/>
        <w:numPr>
          <w:ilvl w:val="0"/>
          <w:numId w:val="12"/>
        </w:numPr>
        <w:spacing w:after="0" w:line="276" w:lineRule="auto"/>
      </w:pPr>
      <w:r>
        <w:lastRenderedPageBreak/>
        <w:t>Worked with Proof of Concepts (P</w:t>
      </w:r>
      <w:ins w:id="47" w:author="Dakan Wei" w:date="2018-10-21T17:05:00Z">
        <w:r w:rsidR="006C162E">
          <w:t>OC</w:t>
        </w:r>
      </w:ins>
      <w:del w:id="48" w:author="Dakan Wei" w:date="2018-10-21T17:05:00Z">
        <w:r w:rsidDel="006C162E">
          <w:delText>oc</w:delText>
        </w:r>
      </w:del>
      <w:r>
        <w:t>'s) and gap analysis and gathered necessary data for analysis from different sources, prepared data for data exploration using data wrangling.</w:t>
      </w:r>
    </w:p>
    <w:p w14:paraId="579268DB" w14:textId="794A61BF" w:rsidR="114B65B0" w:rsidRDefault="33205E71" w:rsidP="114B65B0">
      <w:pPr>
        <w:pStyle w:val="ListParagraph"/>
        <w:numPr>
          <w:ilvl w:val="0"/>
          <w:numId w:val="12"/>
        </w:numPr>
        <w:spacing w:after="0" w:line="276" w:lineRule="auto"/>
      </w:pPr>
      <w:r>
        <w:t>Designed Physical Data Architecture of New system engines.</w:t>
      </w:r>
    </w:p>
    <w:p w14:paraId="00E815E2" w14:textId="6E5A759A" w:rsidR="114B65B0" w:rsidRDefault="114B65B0" w:rsidP="114B65B0">
      <w:pPr>
        <w:pStyle w:val="ListParagraph"/>
        <w:numPr>
          <w:ilvl w:val="0"/>
          <w:numId w:val="12"/>
        </w:numPr>
        <w:spacing w:after="0" w:line="276" w:lineRule="auto"/>
      </w:pPr>
      <w:r w:rsidRPr="114B65B0">
        <w:t>Hands on experience in implementing neural network skilled in Random Forests, Decision Trees, Linear and Logistic Regression, SVM, Clustering, neural networks, Principle Component Analysis and good knowledge on Recommender Systems.</w:t>
      </w:r>
    </w:p>
    <w:p w14:paraId="6E7CDAA8" w14:textId="1C12BB83" w:rsidR="00E722E0" w:rsidRPr="00E722E0" w:rsidRDefault="114B65B0" w:rsidP="114B65B0">
      <w:pPr>
        <w:pStyle w:val="ListParagraph"/>
        <w:numPr>
          <w:ilvl w:val="0"/>
          <w:numId w:val="12"/>
        </w:numPr>
        <w:spacing w:after="0" w:line="276" w:lineRule="auto"/>
      </w:pPr>
      <w:r w:rsidRPr="114B65B0">
        <w:t>Strong SQL Server and Python programming skills with experience in working with functions</w:t>
      </w:r>
    </w:p>
    <w:p w14:paraId="46DD58A4" w14:textId="0E25E828" w:rsidR="00E722E0" w:rsidRPr="00E722E0" w:rsidRDefault="114B65B0" w:rsidP="114B65B0">
      <w:pPr>
        <w:pStyle w:val="ListParagraph"/>
        <w:numPr>
          <w:ilvl w:val="0"/>
          <w:numId w:val="12"/>
        </w:numPr>
        <w:spacing w:after="0" w:line="276" w:lineRule="auto"/>
      </w:pPr>
      <w:r w:rsidRPr="114B65B0">
        <w:t>Efficient in developing Logical and Physical Data model and organizing data as per the business requirements using Sybase Power Designer, ER Studio in both OLTP and OLAP applications</w:t>
      </w:r>
    </w:p>
    <w:p w14:paraId="3A86187A" w14:textId="37E394CF" w:rsidR="00E722E0" w:rsidRPr="00E722E0" w:rsidRDefault="114B65B0" w:rsidP="114B65B0">
      <w:pPr>
        <w:pStyle w:val="ListParagraph"/>
        <w:numPr>
          <w:ilvl w:val="0"/>
          <w:numId w:val="12"/>
        </w:numPr>
        <w:spacing w:after="0" w:line="276" w:lineRule="auto"/>
      </w:pPr>
      <w:r w:rsidRPr="114B65B0">
        <w:t>Experience in designing star schema, Snow flake schema for Data Warehouse, ODS architecture.</w:t>
      </w:r>
    </w:p>
    <w:p w14:paraId="4565CFD2" w14:textId="2A2E7793" w:rsidR="00E722E0" w:rsidRPr="00E722E0" w:rsidRDefault="114B65B0" w:rsidP="114B65B0">
      <w:pPr>
        <w:pStyle w:val="ListParagraph"/>
        <w:numPr>
          <w:ilvl w:val="0"/>
          <w:numId w:val="12"/>
        </w:numPr>
        <w:spacing w:after="0" w:line="276" w:lineRule="auto"/>
      </w:pPr>
      <w:r w:rsidRPr="114B65B0">
        <w:t>Experience and Technical proficiency in Designing, Data Modeling Online Applications, Solution Lead for Architecting Data Warehouse/Business Intelligence Applications.</w:t>
      </w:r>
    </w:p>
    <w:p w14:paraId="6DE27A69" w14:textId="41B9D1F6" w:rsidR="00E722E0" w:rsidRPr="00E722E0" w:rsidRDefault="114B65B0" w:rsidP="114B65B0">
      <w:pPr>
        <w:pStyle w:val="ListParagraph"/>
        <w:numPr>
          <w:ilvl w:val="0"/>
          <w:numId w:val="12"/>
        </w:numPr>
        <w:spacing w:after="0" w:line="276" w:lineRule="auto"/>
      </w:pPr>
      <w:r w:rsidRPr="114B65B0">
        <w:t>Worked with languages like Python and Scala and software packages such as Stata, SAS and SPSS to develop neural network and cluster analysis.</w:t>
      </w:r>
    </w:p>
    <w:p w14:paraId="61706123" w14:textId="73ED3F17" w:rsidR="00E722E0" w:rsidRPr="00E722E0" w:rsidRDefault="114B65B0" w:rsidP="114B65B0">
      <w:pPr>
        <w:pStyle w:val="ListParagraph"/>
        <w:numPr>
          <w:ilvl w:val="0"/>
          <w:numId w:val="12"/>
        </w:numPr>
        <w:spacing w:after="0" w:line="276" w:lineRule="auto"/>
      </w:pPr>
      <w:r w:rsidRPr="114B65B0">
        <w:t>Designed visualizations using Tableau software and publishing and presenting dashboards, Storyline on web and desktop platforms.</w:t>
      </w:r>
    </w:p>
    <w:p w14:paraId="2F4B59C1" w14:textId="5840EB52" w:rsidR="00E722E0" w:rsidRPr="00E722E0" w:rsidRDefault="114B65B0" w:rsidP="114B65B0">
      <w:pPr>
        <w:pStyle w:val="ListParagraph"/>
        <w:numPr>
          <w:ilvl w:val="0"/>
          <w:numId w:val="12"/>
        </w:numPr>
        <w:spacing w:after="0" w:line="276" w:lineRule="auto"/>
      </w:pPr>
      <w:r w:rsidRPr="114B65B0">
        <w:t>Developed Logical Data Architecture with adherence to Enterprise Architecture.</w:t>
      </w:r>
    </w:p>
    <w:p w14:paraId="78BEFE7A" w14:textId="17455C8F" w:rsidR="00E722E0" w:rsidRPr="00E722E0" w:rsidRDefault="114B65B0" w:rsidP="114B65B0">
      <w:pPr>
        <w:pStyle w:val="ListParagraph"/>
        <w:numPr>
          <w:ilvl w:val="0"/>
          <w:numId w:val="12"/>
        </w:numPr>
        <w:spacing w:after="0" w:line="276" w:lineRule="auto"/>
      </w:pPr>
      <w:r w:rsidRPr="114B65B0">
        <w:t xml:space="preserve">Used </w:t>
      </w:r>
      <w:proofErr w:type="spellStart"/>
      <w:r w:rsidRPr="114B65B0">
        <w:t>dplyr</w:t>
      </w:r>
      <w:proofErr w:type="spellEnd"/>
      <w:r w:rsidRPr="114B65B0">
        <w:t xml:space="preserve"> in R and pandas in Python for performing Exploratory data analysis.</w:t>
      </w:r>
    </w:p>
    <w:p w14:paraId="52358575" w14:textId="0490C12B" w:rsidR="00E722E0" w:rsidRPr="00E722E0" w:rsidRDefault="114B65B0" w:rsidP="114B65B0">
      <w:pPr>
        <w:pStyle w:val="ListParagraph"/>
        <w:numPr>
          <w:ilvl w:val="0"/>
          <w:numId w:val="12"/>
        </w:numPr>
        <w:spacing w:after="0" w:line="276" w:lineRule="auto"/>
      </w:pPr>
      <w:r w:rsidRPr="114B65B0">
        <w:t>Experience working with data modeling tools like Power Designer and ER Studio.</w:t>
      </w:r>
    </w:p>
    <w:p w14:paraId="6A4DAC26" w14:textId="503C83E7" w:rsidR="00E722E0" w:rsidRPr="00E722E0" w:rsidRDefault="114B65B0" w:rsidP="114B65B0">
      <w:pPr>
        <w:pStyle w:val="ListParagraph"/>
        <w:numPr>
          <w:ilvl w:val="0"/>
          <w:numId w:val="12"/>
        </w:numPr>
        <w:spacing w:after="0" w:line="276" w:lineRule="auto"/>
      </w:pPr>
      <w:r w:rsidRPr="114B65B0">
        <w:t xml:space="preserve">Adept in statistical programming languages like R and Python including Big Data technologies like Hadoop 2, </w:t>
      </w:r>
      <w:r w:rsidR="743E08BC">
        <w:t>HIVE</w:t>
      </w:r>
      <w:r w:rsidRPr="114B65B0">
        <w:t>, HDFS, MapReduce, and Spark.</w:t>
      </w:r>
    </w:p>
    <w:p w14:paraId="40D2150E" w14:textId="64BEC016" w:rsidR="00E722E0" w:rsidRPr="00E722E0" w:rsidRDefault="00012B14" w:rsidP="114B65B0">
      <w:pPr>
        <w:pStyle w:val="ListParagraph"/>
        <w:numPr>
          <w:ilvl w:val="0"/>
          <w:numId w:val="12"/>
        </w:numPr>
        <w:spacing w:after="0" w:line="276" w:lineRule="auto"/>
      </w:pPr>
      <w:r>
        <w:t>Use of</w:t>
      </w:r>
      <w:del w:id="49" w:author="Guest User" w:date="2018-10-16T06:58:00Z">
        <w:r w:rsidDel="7EDF80F5">
          <w:delText xml:space="preserve"> </w:delText>
        </w:r>
      </w:del>
      <w:r w:rsidR="114B65B0" w:rsidRPr="114B65B0">
        <w:t xml:space="preserve"> Spark 2.1, Spark SQL and PySpark.</w:t>
      </w:r>
    </w:p>
    <w:p w14:paraId="52B868DA" w14:textId="6B528367" w:rsidR="00E722E0" w:rsidRPr="00E722E0" w:rsidRDefault="114B65B0" w:rsidP="114B65B0">
      <w:pPr>
        <w:pStyle w:val="ListParagraph"/>
        <w:numPr>
          <w:ilvl w:val="0"/>
          <w:numId w:val="12"/>
        </w:numPr>
        <w:spacing w:after="0" w:line="276" w:lineRule="auto"/>
      </w:pPr>
      <w:r w:rsidRPr="114B65B0">
        <w:t>Well experienced in Normalization &amp; De-Normalization techniques for optimum performance in relational and dimensional database environments.</w:t>
      </w:r>
    </w:p>
    <w:p w14:paraId="079B5E1F" w14:textId="19CA5BF7" w:rsidR="00E722E0" w:rsidRPr="00E722E0" w:rsidRDefault="114B65B0" w:rsidP="114B65B0">
      <w:pPr>
        <w:pStyle w:val="ListParagraph"/>
        <w:numPr>
          <w:ilvl w:val="0"/>
          <w:numId w:val="12"/>
        </w:numPr>
        <w:spacing w:after="0" w:line="276" w:lineRule="auto"/>
      </w:pPr>
      <w:r w:rsidRPr="114B65B0">
        <w:t>Skilled in System Analysis, E-R/Dimensional Data Modeling, Database Design and implementing RDBMS specific features.</w:t>
      </w:r>
    </w:p>
    <w:p w14:paraId="5410FD03" w14:textId="235C2B7F" w:rsidR="00E722E0" w:rsidRPr="00E722E0" w:rsidRDefault="114B65B0" w:rsidP="2581FFD2">
      <w:pPr>
        <w:pStyle w:val="ListParagraph"/>
        <w:numPr>
          <w:ilvl w:val="0"/>
          <w:numId w:val="12"/>
        </w:numPr>
        <w:spacing w:after="0" w:line="276" w:lineRule="auto"/>
      </w:pPr>
      <w:r>
        <w:t>Responsible for Data Analytics, Data Reporting, Ad-hoc Reporting, Graphs, Scales, PivotTables and OLAP reporting.</w:t>
      </w:r>
    </w:p>
    <w:p w14:paraId="2AC73315" w14:textId="6441EF31" w:rsidR="00E722E0" w:rsidRPr="00E722E0" w:rsidRDefault="114B65B0" w:rsidP="114B65B0">
      <w:pPr>
        <w:pStyle w:val="ListParagraph"/>
        <w:numPr>
          <w:ilvl w:val="0"/>
          <w:numId w:val="12"/>
        </w:numPr>
        <w:spacing w:after="0" w:line="276" w:lineRule="auto"/>
      </w:pPr>
      <w:r w:rsidRPr="114B65B0">
        <w:t>Interacted with data from Hadoop for basic analysis and extraction of data in the infrastructure to provide data summarization.</w:t>
      </w:r>
    </w:p>
    <w:p w14:paraId="36FF820C" w14:textId="5B7CE66B" w:rsidR="00E722E0" w:rsidRPr="00E722E0" w:rsidRDefault="33205E71" w:rsidP="114B65B0">
      <w:pPr>
        <w:pStyle w:val="ListParagraph"/>
        <w:numPr>
          <w:ilvl w:val="0"/>
          <w:numId w:val="12"/>
        </w:numPr>
        <w:spacing w:after="0" w:line="276" w:lineRule="auto"/>
      </w:pPr>
      <w:r>
        <w:t>Created visualization tools and dashboards with Tableau, ggplot2 and d3.js.</w:t>
      </w:r>
    </w:p>
    <w:p w14:paraId="032CE2E6" w14:textId="11772FF0" w:rsidR="00E722E0" w:rsidRPr="00E722E0" w:rsidRDefault="114B65B0" w:rsidP="114B65B0">
      <w:pPr>
        <w:pStyle w:val="ListParagraph"/>
        <w:numPr>
          <w:ilvl w:val="0"/>
          <w:numId w:val="12"/>
        </w:numPr>
        <w:spacing w:after="0" w:line="276" w:lineRule="auto"/>
      </w:pPr>
      <w:r w:rsidRPr="114B65B0">
        <w:t>Worked with and extracted data from various database sources like Oracle, SQL</w:t>
      </w:r>
      <w:ins w:id="50" w:author="Dakan Wei" w:date="2018-10-21T16:53:00Z">
        <w:r w:rsidR="00D849E0">
          <w:t xml:space="preserve"> </w:t>
        </w:r>
      </w:ins>
      <w:r w:rsidRPr="114B65B0">
        <w:t>Server, and DB2.</w:t>
      </w:r>
    </w:p>
    <w:p w14:paraId="7605EB6C" w14:textId="42C0E3F8" w:rsidR="000971C3" w:rsidRDefault="000971C3" w:rsidP="000971C3">
      <w:pPr>
        <w:pStyle w:val="ListParagraph"/>
        <w:spacing w:after="0" w:line="276" w:lineRule="auto"/>
        <w:ind w:left="0"/>
        <w:rPr>
          <w:rFonts w:cstheme="minorHAnsi"/>
        </w:rPr>
      </w:pPr>
    </w:p>
    <w:p w14:paraId="7CF67B14" w14:textId="77777777" w:rsidR="00177D6C" w:rsidRDefault="00177D6C" w:rsidP="33205E71">
      <w:pPr>
        <w:pStyle w:val="ListParagraph"/>
        <w:spacing w:after="0" w:line="276" w:lineRule="auto"/>
        <w:ind w:left="0"/>
        <w:rPr>
          <w:rFonts w:eastAsiaTheme="minorEastAsia"/>
        </w:rPr>
      </w:pPr>
    </w:p>
    <w:p w14:paraId="1626A818" w14:textId="57259763" w:rsidR="33205E71" w:rsidRDefault="33205E71" w:rsidP="33205E71">
      <w:pPr>
        <w:pStyle w:val="ListParagraph"/>
        <w:spacing w:after="0" w:line="276" w:lineRule="auto"/>
        <w:ind w:left="0"/>
        <w:rPr>
          <w:rFonts w:eastAsiaTheme="minorEastAsia"/>
        </w:rPr>
      </w:pPr>
    </w:p>
    <w:p w14:paraId="582DA70D" w14:textId="6A6E81C0" w:rsidR="006F19E3" w:rsidRDefault="006F19E3" w:rsidP="33205E71">
      <w:pPr>
        <w:pStyle w:val="ListParagraph"/>
        <w:spacing w:after="0" w:line="276" w:lineRule="auto"/>
        <w:ind w:left="0"/>
        <w:rPr>
          <w:rFonts w:eastAsiaTheme="minorEastAsia"/>
        </w:rPr>
      </w:pPr>
    </w:p>
    <w:p w14:paraId="5A6B77E9" w14:textId="43947F4F" w:rsidR="006F19E3" w:rsidRPr="006F19E3" w:rsidRDefault="006F19E3">
      <w:pPr>
        <w:tabs>
          <w:tab w:val="left" w:pos="5760"/>
        </w:tabs>
        <w:spacing w:after="0" w:line="276" w:lineRule="auto"/>
        <w:rPr>
          <w:ins w:id="51" w:author="Guest User" w:date="2018-10-16T06:53:00Z"/>
          <w:b/>
          <w:bCs/>
          <w:color w:val="8496B0" w:themeColor="text2" w:themeTint="99"/>
          <w:sz w:val="24"/>
          <w:szCs w:val="24"/>
          <w:rPrChange w:id="52" w:author="Guest User" w:date="2018-10-16T06:53:00Z">
            <w:rPr>
              <w:ins w:id="53" w:author="Guest User" w:date="2018-10-16T06:53:00Z"/>
            </w:rPr>
          </w:rPrChange>
        </w:rPr>
        <w:pPrChange w:id="54" w:author="Guest User" w:date="2018-10-16T06:53:00Z">
          <w:pPr>
            <w:tabs>
              <w:tab w:val="left" w:pos="5760"/>
            </w:tabs>
          </w:pPr>
        </w:pPrChange>
      </w:pPr>
      <w:r w:rsidRPr="009C24CA">
        <w:rPr>
          <w:b/>
          <w:bCs/>
          <w:color w:val="8496B0" w:themeColor="text2" w:themeTint="99"/>
          <w:sz w:val="24"/>
          <w:szCs w:val="24"/>
        </w:rPr>
        <w:t>June 2015 – Nov 2016</w:t>
      </w:r>
      <w:ins w:id="55" w:author="Guest User" w:date="2018-10-16T06:49:00Z">
        <w:r w:rsidR="7A6171CF" w:rsidRPr="009C24CA">
          <w:rPr>
            <w:b/>
            <w:bCs/>
            <w:color w:val="8496B0" w:themeColor="text2" w:themeTint="99"/>
            <w:sz w:val="24"/>
            <w:szCs w:val="24"/>
          </w:rPr>
          <w:t xml:space="preserve"> </w:t>
        </w:r>
      </w:ins>
    </w:p>
    <w:p w14:paraId="0EADFE12" w14:textId="43947F4F" w:rsidR="006F19E3" w:rsidRPr="006F19E3" w:rsidRDefault="006F19E3">
      <w:pPr>
        <w:tabs>
          <w:tab w:val="left" w:pos="5760"/>
        </w:tabs>
        <w:spacing w:after="0" w:line="276" w:lineRule="auto"/>
        <w:rPr>
          <w:b/>
          <w:bCs/>
          <w:color w:val="8496B0" w:themeColor="text2" w:themeTint="99"/>
          <w:sz w:val="24"/>
          <w:szCs w:val="24"/>
          <w:rPrChange w:id="56" w:author="Guest User" w:date="2018-10-16T06:53:00Z">
            <w:rPr/>
          </w:rPrChange>
        </w:rPr>
        <w:pPrChange w:id="57" w:author="Guest User" w:date="2018-10-16T06:53:00Z">
          <w:pPr>
            <w:tabs>
              <w:tab w:val="left" w:pos="5760"/>
            </w:tabs>
          </w:pPr>
        </w:pPrChange>
      </w:pPr>
      <w:del w:id="58" w:author="Guest User" w:date="2018-10-16T06:53:00Z">
        <w:r w:rsidRPr="006F19E3" w:rsidDel="059AE33A">
          <w:rPr>
            <w:rFonts w:cstheme="minorHAnsi"/>
            <w:b/>
            <w:color w:val="8496B0" w:themeColor="text2" w:themeTint="99"/>
            <w:sz w:val="24"/>
          </w:rPr>
          <w:tab/>
        </w:r>
        <w:r w:rsidRPr="006F19E3" w:rsidDel="059AE33A">
          <w:rPr>
            <w:rFonts w:cstheme="minorHAnsi"/>
            <w:b/>
            <w:color w:val="8496B0" w:themeColor="text2" w:themeTint="99"/>
            <w:sz w:val="24"/>
          </w:rPr>
          <w:tab/>
        </w:r>
      </w:del>
      <w:r w:rsidRPr="009C24CA">
        <w:rPr>
          <w:b/>
          <w:bCs/>
          <w:color w:val="8496B0" w:themeColor="text2" w:themeTint="99"/>
          <w:sz w:val="24"/>
          <w:szCs w:val="24"/>
        </w:rPr>
        <w:t>Data Scientist</w:t>
      </w:r>
    </w:p>
    <w:p w14:paraId="43F8ACFD" w14:textId="1D5D960E" w:rsidR="006F19E3" w:rsidRPr="00DB5EB5" w:rsidRDefault="006F19E3" w:rsidP="006F19E3">
      <w:pPr>
        <w:spacing w:after="0" w:line="276" w:lineRule="auto"/>
        <w:rPr>
          <w:rFonts w:cstheme="minorHAnsi"/>
          <w:b/>
          <w:sz w:val="24"/>
        </w:rPr>
      </w:pPr>
      <w:del w:id="59" w:author="Dakan Wei" w:date="2018-10-21T16:30:00Z">
        <w:r w:rsidDel="009C24CA">
          <w:rPr>
            <w:rFonts w:cstheme="minorHAnsi"/>
            <w:b/>
            <w:color w:val="808080" w:themeColor="background1" w:themeShade="80"/>
            <w:sz w:val="24"/>
          </w:rPr>
          <w:delText>FleetCor</w:delText>
        </w:r>
        <w:r w:rsidRPr="00DB5EB5" w:rsidDel="009C24CA">
          <w:rPr>
            <w:rFonts w:cstheme="minorHAnsi"/>
            <w:b/>
            <w:color w:val="808080" w:themeColor="background1" w:themeShade="80"/>
            <w:sz w:val="24"/>
          </w:rPr>
          <w:delText xml:space="preserve">  |</w:delText>
        </w:r>
      </w:del>
      <w:ins w:id="60" w:author="Dakan Wei" w:date="2018-10-21T16:30:00Z">
        <w:r w:rsidR="009C24CA">
          <w:rPr>
            <w:rFonts w:cstheme="minorHAnsi"/>
            <w:b/>
            <w:color w:val="808080" w:themeColor="background1" w:themeShade="80"/>
            <w:sz w:val="24"/>
          </w:rPr>
          <w:t>FleetCor</w:t>
        </w:r>
        <w:r w:rsidR="009C24CA" w:rsidRPr="00DB5EB5">
          <w:rPr>
            <w:rFonts w:cstheme="minorHAnsi"/>
            <w:b/>
            <w:color w:val="808080" w:themeColor="background1" w:themeShade="80"/>
            <w:sz w:val="24"/>
          </w:rPr>
          <w:t xml:space="preserve"> |</w:t>
        </w:r>
      </w:ins>
      <w:r w:rsidRPr="00DB5EB5">
        <w:rPr>
          <w:rFonts w:cstheme="minorHAnsi"/>
          <w:b/>
          <w:color w:val="808080" w:themeColor="background1" w:themeShade="80"/>
          <w:sz w:val="24"/>
        </w:rPr>
        <w:t xml:space="preserve"> </w:t>
      </w:r>
      <w:del w:id="61" w:author="Dakan Wei" w:date="2018-10-21T16:30:00Z">
        <w:r w:rsidRPr="00DB5EB5" w:rsidDel="009C24CA">
          <w:rPr>
            <w:rFonts w:cstheme="minorHAnsi"/>
            <w:b/>
            <w:color w:val="808080" w:themeColor="background1" w:themeShade="80"/>
            <w:sz w:val="24"/>
          </w:rPr>
          <w:delText xml:space="preserve"> </w:delText>
        </w:r>
      </w:del>
      <w:r>
        <w:rPr>
          <w:rFonts w:cstheme="minorHAnsi"/>
          <w:b/>
          <w:color w:val="808080" w:themeColor="background1" w:themeShade="80"/>
          <w:sz w:val="24"/>
        </w:rPr>
        <w:t>Atlanta</w:t>
      </w:r>
      <w:r w:rsidRPr="00DB5EB5">
        <w:rPr>
          <w:rFonts w:cstheme="minorHAnsi"/>
          <w:b/>
          <w:color w:val="808080" w:themeColor="background1" w:themeShade="80"/>
          <w:sz w:val="24"/>
        </w:rPr>
        <w:t xml:space="preserve">, </w:t>
      </w:r>
      <w:r>
        <w:rPr>
          <w:rFonts w:cstheme="minorHAnsi"/>
          <w:b/>
          <w:color w:val="808080" w:themeColor="background1" w:themeShade="80"/>
          <w:sz w:val="24"/>
        </w:rPr>
        <w:t>Georgia</w:t>
      </w:r>
    </w:p>
    <w:p w14:paraId="2C748F66" w14:textId="77777777" w:rsidR="006F19E3" w:rsidRDefault="006F19E3" w:rsidP="33205E71">
      <w:pPr>
        <w:pStyle w:val="ListParagraph"/>
        <w:spacing w:after="0" w:line="276" w:lineRule="auto"/>
        <w:ind w:left="0"/>
        <w:rPr>
          <w:rFonts w:eastAsiaTheme="minorEastAsia"/>
        </w:rPr>
      </w:pPr>
    </w:p>
    <w:p w14:paraId="676706FD" w14:textId="77777777" w:rsidR="00F41F2C" w:rsidRPr="00231F1E" w:rsidRDefault="00F41F2C" w:rsidP="00231F1E">
      <w:pPr>
        <w:spacing w:after="0" w:line="276" w:lineRule="auto"/>
        <w:rPr>
          <w:rFonts w:cstheme="minorHAnsi"/>
        </w:rPr>
      </w:pPr>
    </w:p>
    <w:p w14:paraId="676706FE" w14:textId="77777777" w:rsidR="00F41F2C" w:rsidRPr="00231F1E" w:rsidRDefault="00F41F2C" w:rsidP="00231F1E">
      <w:pPr>
        <w:spacing w:after="0" w:line="276" w:lineRule="auto"/>
        <w:rPr>
          <w:rFonts w:cstheme="minorHAnsi"/>
          <w:b/>
        </w:rPr>
      </w:pPr>
      <w:r w:rsidRPr="00231F1E">
        <w:rPr>
          <w:rFonts w:cstheme="minorHAnsi"/>
          <w:b/>
        </w:rPr>
        <w:t>Project Summary:</w:t>
      </w:r>
    </w:p>
    <w:p w14:paraId="67670700" w14:textId="7B19A5BE" w:rsidR="00F41F2C" w:rsidRDefault="33205E71" w:rsidP="33205E71">
      <w:pPr>
        <w:spacing w:after="0" w:line="276" w:lineRule="auto"/>
        <w:rPr>
          <w:rFonts w:eastAsiaTheme="minorEastAsia"/>
        </w:rPr>
      </w:pPr>
      <w:r w:rsidRPr="33205E71">
        <w:rPr>
          <w:rFonts w:eastAsiaTheme="minorEastAsia"/>
        </w:rPr>
        <w:t>Fleet</w:t>
      </w:r>
      <w:ins w:id="62" w:author="Dakan Wei" w:date="2018-10-21T16:29:00Z">
        <w:r w:rsidR="009C24CA">
          <w:rPr>
            <w:rFonts w:eastAsiaTheme="minorEastAsia"/>
          </w:rPr>
          <w:t>C</w:t>
        </w:r>
      </w:ins>
      <w:del w:id="63" w:author="Dakan Wei" w:date="2018-10-21T16:29:00Z">
        <w:r w:rsidRPr="33205E71" w:rsidDel="009C24CA">
          <w:rPr>
            <w:rFonts w:eastAsiaTheme="minorEastAsia"/>
          </w:rPr>
          <w:delText>c</w:delText>
        </w:r>
      </w:del>
      <w:r w:rsidRPr="33205E71">
        <w:rPr>
          <w:rFonts w:eastAsiaTheme="minorEastAsia"/>
        </w:rPr>
        <w:t>or is an independent global provider of specialized payment products and services including fleet cards, food cards, corporate lodging discount cards and other specialized payment services for businesses throughout the world.  Data Science is used in the industry for Fuel Audit and Reconciliation – to validate and audit fuel spending, while also improving driver performance.  Analytics are also used to evaluate how capacity is performing in the marketplace and benchmark volume against peer groups.</w:t>
      </w:r>
    </w:p>
    <w:p w14:paraId="4BC817AD" w14:textId="39BD8166" w:rsidR="5676736B" w:rsidRDefault="5676736B" w:rsidP="5676736B">
      <w:pPr>
        <w:spacing w:after="0" w:line="276" w:lineRule="auto"/>
        <w:rPr>
          <w:rFonts w:eastAsiaTheme="minorEastAsia"/>
        </w:rPr>
      </w:pPr>
    </w:p>
    <w:p w14:paraId="16F8328B" w14:textId="23238F7D" w:rsidR="33205E71" w:rsidRDefault="33205E71" w:rsidP="33205E71">
      <w:pPr>
        <w:spacing w:after="0" w:line="276" w:lineRule="auto"/>
        <w:rPr>
          <w:rFonts w:eastAsiaTheme="minorEastAsia"/>
        </w:rPr>
      </w:pPr>
      <w:r>
        <w:rPr>
          <w:rFonts w:eastAsiaTheme="minorEastAsia"/>
        </w:rPr>
        <w:t>Customer information (including contact information, demographics, purchase patterns, frequency of visits, communication preferences) can be derived from every driver with every transaction. Social media analytics can add a broad view of customer sentiment. Wi-Fi and beacon-enabled location data integrates data about users, vehicles, points of purchase and more.  Connected cars provide data about vehicle wear and tear, route optimization and fuel efficiency, as well as IoT, which automates the collection of sensor-based and entry-based data.</w:t>
      </w:r>
    </w:p>
    <w:p w14:paraId="7A054FA2" w14:textId="3AB45C00" w:rsidR="33205E71" w:rsidRDefault="33205E71" w:rsidP="33205E71">
      <w:pPr>
        <w:spacing w:after="0" w:line="276" w:lineRule="auto"/>
        <w:rPr>
          <w:rFonts w:eastAsiaTheme="minorEastAsia"/>
        </w:rPr>
      </w:pPr>
    </w:p>
    <w:p w14:paraId="7FA60F82" w14:textId="40E0DE7E" w:rsidR="00C23DAD" w:rsidRDefault="33205E71" w:rsidP="33205E71">
      <w:pPr>
        <w:spacing w:after="0" w:line="276" w:lineRule="auto"/>
        <w:rPr>
          <w:rFonts w:eastAsiaTheme="minorEastAsia"/>
        </w:rPr>
      </w:pPr>
      <w:r w:rsidRPr="33205E71">
        <w:rPr>
          <w:rFonts w:eastAsiaTheme="minorEastAsia"/>
        </w:rPr>
        <w:t>My role on the project was to build predictive models and render business intelligence reports from varied data.  The insights gleaned from this data were used to determine target markets and their issues, plan supply and demand of petroleum products and ways to save on costs with predictive analytics as well as reduce risk and examine strategic partnerships.</w:t>
      </w:r>
    </w:p>
    <w:p w14:paraId="02BD84B9" w14:textId="77777777" w:rsidR="001222B0" w:rsidRPr="00231F1E" w:rsidRDefault="001222B0" w:rsidP="00231F1E">
      <w:pPr>
        <w:spacing w:after="0" w:line="276" w:lineRule="auto"/>
        <w:rPr>
          <w:rFonts w:cstheme="minorHAnsi"/>
        </w:rPr>
      </w:pPr>
    </w:p>
    <w:p w14:paraId="67670703" w14:textId="77777777" w:rsidR="00F41F2C" w:rsidRPr="00231F1E" w:rsidRDefault="00F41F2C" w:rsidP="00231F1E">
      <w:pPr>
        <w:spacing w:after="0" w:line="276" w:lineRule="auto"/>
        <w:rPr>
          <w:rFonts w:cstheme="minorHAnsi"/>
          <w:b/>
        </w:rPr>
      </w:pPr>
      <w:r w:rsidRPr="00231F1E">
        <w:rPr>
          <w:rFonts w:cstheme="minorHAnsi"/>
          <w:b/>
        </w:rPr>
        <w:t>Project Points:</w:t>
      </w:r>
    </w:p>
    <w:p w14:paraId="304FE274" w14:textId="52ACD4FD" w:rsidR="00F41F2C" w:rsidRPr="00231F1E" w:rsidRDefault="33205E71" w:rsidP="33205E71">
      <w:pPr>
        <w:pStyle w:val="ListParagraph"/>
        <w:numPr>
          <w:ilvl w:val="0"/>
          <w:numId w:val="9"/>
        </w:numPr>
        <w:spacing w:after="0" w:line="276" w:lineRule="auto"/>
        <w:rPr>
          <w:rFonts w:eastAsiaTheme="minorEastAsia"/>
        </w:rPr>
      </w:pPr>
      <w:r>
        <w:rPr>
          <w:rFonts w:eastAsiaTheme="minorEastAsia"/>
        </w:rPr>
        <w:t>Applied business analytics skills, integrated and prepared large, varied datasets and communicated results.</w:t>
      </w:r>
    </w:p>
    <w:p w14:paraId="298BDACB" w14:textId="2B5DA016" w:rsidR="00F41F2C" w:rsidRPr="00231F1E" w:rsidRDefault="33205E71" w:rsidP="33205E71">
      <w:pPr>
        <w:pStyle w:val="ListParagraph"/>
        <w:numPr>
          <w:ilvl w:val="0"/>
          <w:numId w:val="9"/>
        </w:numPr>
        <w:spacing w:after="0" w:line="276" w:lineRule="auto"/>
        <w:rPr>
          <w:rFonts w:eastAsiaTheme="minorEastAsia"/>
        </w:rPr>
      </w:pPr>
      <w:r>
        <w:rPr>
          <w:rFonts w:eastAsiaTheme="minorEastAsia"/>
        </w:rPr>
        <w:t>Worked with specialized database architecture and computing environments.</w:t>
      </w:r>
    </w:p>
    <w:p w14:paraId="67670705" w14:textId="1C19CBB4" w:rsidR="00F41F2C" w:rsidRPr="00231F1E" w:rsidRDefault="33205E71" w:rsidP="33205E71">
      <w:pPr>
        <w:pStyle w:val="ListParagraph"/>
        <w:numPr>
          <w:ilvl w:val="0"/>
          <w:numId w:val="9"/>
        </w:numPr>
        <w:spacing w:after="0" w:line="276" w:lineRule="auto"/>
        <w:rPr>
          <w:rFonts w:eastAsiaTheme="minorEastAsia"/>
        </w:rPr>
      </w:pPr>
      <w:r>
        <w:rPr>
          <w:rFonts w:eastAsiaTheme="minorEastAsia"/>
        </w:rPr>
        <w:t>Developed analytic approaches to strategic business decisions</w:t>
      </w:r>
      <w:r w:rsidRPr="33205E71">
        <w:rPr>
          <w:rFonts w:eastAsiaTheme="minorEastAsia"/>
        </w:rPr>
        <w:t>.</w:t>
      </w:r>
    </w:p>
    <w:p w14:paraId="67670706" w14:textId="77777777" w:rsidR="00F41F2C" w:rsidRPr="00231F1E" w:rsidRDefault="00F41F2C" w:rsidP="007E4219">
      <w:pPr>
        <w:pStyle w:val="ListParagraph"/>
        <w:numPr>
          <w:ilvl w:val="0"/>
          <w:numId w:val="9"/>
        </w:numPr>
        <w:spacing w:after="0" w:line="276" w:lineRule="auto"/>
        <w:rPr>
          <w:rFonts w:cstheme="minorHAnsi"/>
        </w:rPr>
      </w:pPr>
      <w:r w:rsidRPr="00231F1E">
        <w:rPr>
          <w:rFonts w:cstheme="minorHAnsi"/>
        </w:rPr>
        <w:t>Perform</w:t>
      </w:r>
      <w:r w:rsidR="006D59D3" w:rsidRPr="00231F1E">
        <w:rPr>
          <w:rFonts w:cstheme="minorHAnsi"/>
        </w:rPr>
        <w:t>ed</w:t>
      </w:r>
      <w:r w:rsidRPr="00231F1E">
        <w:rPr>
          <w:rFonts w:cstheme="minorHAnsi"/>
        </w:rPr>
        <w:t xml:space="preserve"> analysis using predictive modeling, data/text mining, and statistical tools</w:t>
      </w:r>
      <w:r w:rsidR="006D59D3" w:rsidRPr="00231F1E">
        <w:rPr>
          <w:rFonts w:cstheme="minorHAnsi"/>
        </w:rPr>
        <w:t>.</w:t>
      </w:r>
    </w:p>
    <w:p w14:paraId="67670707" w14:textId="5CFD1F18" w:rsidR="00F41F2C" w:rsidRPr="00231F1E" w:rsidRDefault="33205E71" w:rsidP="33205E71">
      <w:pPr>
        <w:pStyle w:val="ListParagraph"/>
        <w:numPr>
          <w:ilvl w:val="0"/>
          <w:numId w:val="9"/>
        </w:numPr>
        <w:spacing w:after="0" w:line="276" w:lineRule="auto"/>
        <w:rPr>
          <w:rFonts w:eastAsiaTheme="minorEastAsia"/>
        </w:rPr>
      </w:pPr>
      <w:r>
        <w:rPr>
          <w:rFonts w:eastAsiaTheme="minorEastAsia"/>
        </w:rPr>
        <w:t>Collaborated cross-functionally with team to develop actionable insights</w:t>
      </w:r>
      <w:r w:rsidRPr="33205E71">
        <w:rPr>
          <w:rFonts w:eastAsiaTheme="minorEastAsia"/>
        </w:rPr>
        <w:t>.</w:t>
      </w:r>
    </w:p>
    <w:p w14:paraId="67670708" w14:textId="77777777" w:rsidR="00F41F2C" w:rsidRPr="00231F1E" w:rsidRDefault="00F41F2C" w:rsidP="007E4219">
      <w:pPr>
        <w:pStyle w:val="ListParagraph"/>
        <w:numPr>
          <w:ilvl w:val="0"/>
          <w:numId w:val="9"/>
        </w:numPr>
        <w:spacing w:after="0" w:line="276" w:lineRule="auto"/>
        <w:rPr>
          <w:rFonts w:cstheme="minorHAnsi"/>
        </w:rPr>
      </w:pPr>
      <w:r w:rsidRPr="00231F1E">
        <w:rPr>
          <w:rFonts w:cstheme="minorHAnsi"/>
        </w:rPr>
        <w:t>Synthesize</w:t>
      </w:r>
      <w:r w:rsidR="006D59D3" w:rsidRPr="00231F1E">
        <w:rPr>
          <w:rFonts w:cstheme="minorHAnsi"/>
        </w:rPr>
        <w:t>d</w:t>
      </w:r>
      <w:r w:rsidRPr="00231F1E">
        <w:rPr>
          <w:rFonts w:cstheme="minorHAnsi"/>
        </w:rPr>
        <w:t xml:space="preserve"> analytic results with business input to drive measurable change</w:t>
      </w:r>
      <w:r w:rsidR="006D59D3" w:rsidRPr="00231F1E">
        <w:rPr>
          <w:rFonts w:cstheme="minorHAnsi"/>
        </w:rPr>
        <w:t>.</w:t>
      </w:r>
    </w:p>
    <w:p w14:paraId="67670709" w14:textId="77777777" w:rsidR="00F41F2C" w:rsidRPr="00231F1E" w:rsidRDefault="33205E71" w:rsidP="33205E71">
      <w:pPr>
        <w:pStyle w:val="ListParagraph"/>
        <w:numPr>
          <w:ilvl w:val="0"/>
          <w:numId w:val="9"/>
        </w:numPr>
        <w:spacing w:after="0" w:line="276" w:lineRule="auto"/>
        <w:rPr>
          <w:rFonts w:eastAsiaTheme="minorEastAsia"/>
        </w:rPr>
      </w:pPr>
      <w:r>
        <w:rPr>
          <w:rFonts w:eastAsiaTheme="minorEastAsia"/>
        </w:rPr>
        <w:t>Assisted in continual improvement of AWS data lake environment</w:t>
      </w:r>
      <w:r w:rsidRPr="33205E71">
        <w:rPr>
          <w:rFonts w:eastAsiaTheme="minorEastAsia"/>
        </w:rPr>
        <w:t>.</w:t>
      </w:r>
    </w:p>
    <w:p w14:paraId="6767070B" w14:textId="55A2FEE9" w:rsidR="00644C91" w:rsidRPr="00231F1E" w:rsidRDefault="33205E71" w:rsidP="33205E71">
      <w:pPr>
        <w:pStyle w:val="ListParagraph"/>
        <w:numPr>
          <w:ilvl w:val="0"/>
          <w:numId w:val="9"/>
        </w:numPr>
        <w:spacing w:after="0" w:line="276" w:lineRule="auto"/>
        <w:rPr>
          <w:rFonts w:eastAsiaTheme="minorEastAsia"/>
        </w:rPr>
      </w:pPr>
      <w:r>
        <w:rPr>
          <w:rFonts w:eastAsiaTheme="minorEastAsia"/>
        </w:rPr>
        <w:t>Performed data visualization and developed presentation material using Tableau.</w:t>
      </w:r>
    </w:p>
    <w:p w14:paraId="6767070C" w14:textId="77777777" w:rsidR="00644C91" w:rsidRPr="00231F1E" w:rsidRDefault="0043597F" w:rsidP="007E4219">
      <w:pPr>
        <w:pStyle w:val="ListParagraph"/>
        <w:numPr>
          <w:ilvl w:val="0"/>
          <w:numId w:val="9"/>
        </w:numPr>
        <w:spacing w:after="0" w:line="276" w:lineRule="auto"/>
        <w:rPr>
          <w:rFonts w:cstheme="minorHAnsi"/>
        </w:rPr>
      </w:pPr>
      <w:r w:rsidRPr="00231F1E">
        <w:rPr>
          <w:rFonts w:cstheme="minorHAnsi"/>
        </w:rPr>
        <w:lastRenderedPageBreak/>
        <w:t>Responsible for</w:t>
      </w:r>
      <w:r w:rsidR="00644C91" w:rsidRPr="00231F1E">
        <w:rPr>
          <w:rFonts w:cstheme="minorHAnsi"/>
        </w:rPr>
        <w:t xml:space="preserve"> defining the key business problems to be solved while developing, maintaining</w:t>
      </w:r>
      <w:r w:rsidRPr="00231F1E">
        <w:rPr>
          <w:rFonts w:cstheme="minorHAnsi"/>
        </w:rPr>
        <w:t xml:space="preserve"> </w:t>
      </w:r>
      <w:r w:rsidR="00644C91" w:rsidRPr="00231F1E">
        <w:rPr>
          <w:rFonts w:cstheme="minorHAnsi"/>
        </w:rPr>
        <w:t>relationships</w:t>
      </w:r>
      <w:r w:rsidRPr="00231F1E">
        <w:rPr>
          <w:rFonts w:cstheme="minorHAnsi"/>
        </w:rPr>
        <w:t xml:space="preserve"> with stakeholders, SMEs, and cross-functional teams.</w:t>
      </w:r>
    </w:p>
    <w:p w14:paraId="6767070D" w14:textId="77777777" w:rsidR="00644C91" w:rsidRPr="00231F1E" w:rsidRDefault="0043597F" w:rsidP="007E4219">
      <w:pPr>
        <w:pStyle w:val="ListParagraph"/>
        <w:numPr>
          <w:ilvl w:val="0"/>
          <w:numId w:val="9"/>
        </w:numPr>
        <w:spacing w:after="0" w:line="276" w:lineRule="auto"/>
        <w:rPr>
          <w:rFonts w:cstheme="minorHAnsi"/>
        </w:rPr>
      </w:pPr>
      <w:r w:rsidRPr="00231F1E">
        <w:rPr>
          <w:rFonts w:cstheme="minorHAnsi"/>
        </w:rPr>
        <w:t>Used</w:t>
      </w:r>
      <w:r w:rsidR="00644C91" w:rsidRPr="00231F1E">
        <w:rPr>
          <w:rFonts w:cstheme="minorHAnsi"/>
        </w:rPr>
        <w:t xml:space="preserve"> </w:t>
      </w:r>
      <w:r w:rsidRPr="00231F1E">
        <w:rPr>
          <w:rFonts w:cstheme="minorHAnsi"/>
        </w:rPr>
        <w:t>A</w:t>
      </w:r>
      <w:r w:rsidR="00644C91" w:rsidRPr="00231F1E">
        <w:rPr>
          <w:rFonts w:cstheme="minorHAnsi"/>
        </w:rPr>
        <w:t>gile approaches, including Extreme Programming, Test-Driven Development</w:t>
      </w:r>
      <w:r w:rsidRPr="00231F1E">
        <w:rPr>
          <w:rFonts w:cstheme="minorHAnsi"/>
        </w:rPr>
        <w:t>,</w:t>
      </w:r>
      <w:r w:rsidR="00644C91" w:rsidRPr="00231F1E">
        <w:rPr>
          <w:rFonts w:cstheme="minorHAnsi"/>
        </w:rPr>
        <w:t xml:space="preserve"> and Agile Scrum.</w:t>
      </w:r>
    </w:p>
    <w:p w14:paraId="6767070E" w14:textId="1AADF788" w:rsidR="00644C91" w:rsidRPr="00231F1E" w:rsidRDefault="33205E71" w:rsidP="33205E71">
      <w:pPr>
        <w:pStyle w:val="ListParagraph"/>
        <w:numPr>
          <w:ilvl w:val="0"/>
          <w:numId w:val="9"/>
        </w:numPr>
        <w:spacing w:after="0" w:line="276" w:lineRule="auto"/>
        <w:rPr>
          <w:rFonts w:eastAsiaTheme="minorEastAsia"/>
        </w:rPr>
      </w:pPr>
      <w:r>
        <w:rPr>
          <w:rFonts w:eastAsiaTheme="minorEastAsia"/>
        </w:rPr>
        <w:t>Provided knowledge and understanding of current best practices and emerging trends within the analytics industry.</w:t>
      </w:r>
    </w:p>
    <w:p w14:paraId="6767070F" w14:textId="77777777" w:rsidR="00644C91" w:rsidRPr="00231F1E" w:rsidRDefault="00644C91" w:rsidP="007E4219">
      <w:pPr>
        <w:pStyle w:val="ListParagraph"/>
        <w:numPr>
          <w:ilvl w:val="0"/>
          <w:numId w:val="9"/>
        </w:numPr>
        <w:spacing w:after="0" w:line="276" w:lineRule="auto"/>
        <w:rPr>
          <w:rFonts w:cstheme="minorHAnsi"/>
        </w:rPr>
      </w:pPr>
      <w:r w:rsidRPr="00231F1E">
        <w:rPr>
          <w:rFonts w:cstheme="minorHAnsi"/>
        </w:rPr>
        <w:t>Participate</w:t>
      </w:r>
      <w:r w:rsidR="0043597F" w:rsidRPr="00231F1E">
        <w:rPr>
          <w:rFonts w:cstheme="minorHAnsi"/>
        </w:rPr>
        <w:t>d</w:t>
      </w:r>
      <w:r w:rsidRPr="00231F1E">
        <w:rPr>
          <w:rFonts w:cstheme="minorHAnsi"/>
        </w:rPr>
        <w:t xml:space="preserve"> in product redesigns and enhancements to know how the changes will be tracked and </w:t>
      </w:r>
      <w:r w:rsidR="0043597F" w:rsidRPr="00231F1E">
        <w:rPr>
          <w:rFonts w:cstheme="minorHAnsi"/>
        </w:rPr>
        <w:t xml:space="preserve">to </w:t>
      </w:r>
      <w:r w:rsidRPr="00231F1E">
        <w:rPr>
          <w:rFonts w:cstheme="minorHAnsi"/>
        </w:rPr>
        <w:t>suggest product direction based on data patterns.</w:t>
      </w:r>
    </w:p>
    <w:p w14:paraId="67670710" w14:textId="77777777" w:rsidR="00644C91" w:rsidRPr="00231F1E" w:rsidRDefault="33205E71" w:rsidP="33205E71">
      <w:pPr>
        <w:pStyle w:val="ListParagraph"/>
        <w:numPr>
          <w:ilvl w:val="0"/>
          <w:numId w:val="9"/>
        </w:numPr>
        <w:spacing w:after="0" w:line="276" w:lineRule="auto"/>
        <w:rPr>
          <w:rFonts w:eastAsiaTheme="minorEastAsia"/>
        </w:rPr>
      </w:pPr>
      <w:r>
        <w:rPr>
          <w:rFonts w:eastAsiaTheme="minorEastAsia"/>
        </w:rPr>
        <w:t>Applied statistics and organizing large datasets of both structured and unstructured data</w:t>
      </w:r>
      <w:r w:rsidRPr="33205E71">
        <w:rPr>
          <w:rFonts w:eastAsiaTheme="minorEastAsia"/>
        </w:rPr>
        <w:t>.</w:t>
      </w:r>
    </w:p>
    <w:p w14:paraId="67670712" w14:textId="663A4ED1" w:rsidR="00644C91" w:rsidRPr="00231F1E" w:rsidRDefault="33205E71" w:rsidP="33205E71">
      <w:pPr>
        <w:pStyle w:val="ListParagraph"/>
        <w:numPr>
          <w:ilvl w:val="0"/>
          <w:numId w:val="9"/>
        </w:numPr>
        <w:spacing w:after="0" w:line="276" w:lineRule="auto"/>
        <w:rPr>
          <w:rFonts w:eastAsiaTheme="minorEastAsia"/>
        </w:rPr>
      </w:pPr>
      <w:r w:rsidRPr="33205E71">
        <w:rPr>
          <w:rFonts w:eastAsiaTheme="minorEastAsia"/>
        </w:rPr>
        <w:t>Worked with applied statistics and applied mathematics tools for performance optimization.</w:t>
      </w:r>
    </w:p>
    <w:p w14:paraId="67670713" w14:textId="6C341FCB" w:rsidR="00531F13" w:rsidRDefault="33205E71" w:rsidP="114B65B0">
      <w:pPr>
        <w:pStyle w:val="ListParagraph"/>
        <w:numPr>
          <w:ilvl w:val="0"/>
          <w:numId w:val="9"/>
        </w:numPr>
        <w:spacing w:after="0" w:line="276" w:lineRule="auto"/>
      </w:pPr>
      <w:r>
        <w:t>Facilitated data collection to analyze document data processes, scenarios, and information flow.</w:t>
      </w:r>
    </w:p>
    <w:p w14:paraId="67670714" w14:textId="77777777" w:rsidR="00531F13" w:rsidRDefault="00644C91" w:rsidP="007E4219">
      <w:pPr>
        <w:pStyle w:val="ListParagraph"/>
        <w:numPr>
          <w:ilvl w:val="0"/>
          <w:numId w:val="9"/>
        </w:numPr>
        <w:spacing w:after="0" w:line="276" w:lineRule="auto"/>
        <w:rPr>
          <w:rFonts w:cstheme="minorHAnsi"/>
        </w:rPr>
      </w:pPr>
      <w:r w:rsidRPr="00531F13">
        <w:rPr>
          <w:rFonts w:cstheme="minorHAnsi"/>
        </w:rPr>
        <w:t>Determine</w:t>
      </w:r>
      <w:r w:rsidR="00596DA9" w:rsidRPr="00531F13">
        <w:rPr>
          <w:rFonts w:cstheme="minorHAnsi"/>
        </w:rPr>
        <w:t>d</w:t>
      </w:r>
      <w:r w:rsidRPr="00531F13">
        <w:rPr>
          <w:rFonts w:cstheme="minorHAnsi"/>
        </w:rPr>
        <w:t xml:space="preserve"> data structures and their relations in supporting business objectives and provide</w:t>
      </w:r>
      <w:r w:rsidR="00531F13">
        <w:rPr>
          <w:rFonts w:cstheme="minorHAnsi"/>
        </w:rPr>
        <w:t>d</w:t>
      </w:r>
      <w:r w:rsidRPr="00531F13">
        <w:rPr>
          <w:rFonts w:cstheme="minorHAnsi"/>
        </w:rPr>
        <w:t xml:space="preserve"> useful data in reports.</w:t>
      </w:r>
    </w:p>
    <w:p w14:paraId="67670715" w14:textId="0224EA0B" w:rsidR="00531F13" w:rsidRDefault="33205E71">
      <w:pPr>
        <w:pStyle w:val="ListParagraph"/>
        <w:numPr>
          <w:ilvl w:val="0"/>
          <w:numId w:val="9"/>
        </w:numPr>
        <w:spacing w:after="0" w:line="276" w:lineRule="auto"/>
        <w:rPr>
          <w:rFonts w:eastAsiaTheme="minorEastAsia"/>
          <w:rPrChange w:id="64" w:author="Guest User" w:date="2018-10-16T08:12:00Z">
            <w:rPr/>
          </w:rPrChange>
        </w:rPr>
        <w:pPrChange w:id="65" w:author="Guest User" w:date="2018-10-16T08:12:00Z">
          <w:pPr>
            <w:pStyle w:val="ListParagraph"/>
            <w:numPr>
              <w:numId w:val="9"/>
            </w:numPr>
            <w:ind w:hanging="360"/>
          </w:pPr>
        </w:pPrChange>
      </w:pPr>
      <w:r w:rsidRPr="439C25BB">
        <w:rPr>
          <w:rFonts w:eastAsiaTheme="minorEastAsia"/>
        </w:rPr>
        <w:t xml:space="preserve">Promoted enterprise-wide business intelligence by enabling report access in SAS BI Portal </w:t>
      </w:r>
      <w:ins w:id="66" w:author="Guest User" w:date="2018-10-16T06:59:00Z">
        <w:r w:rsidRPr="439C25BB">
          <w:rPr>
            <w:rFonts w:eastAsiaTheme="minorEastAsia"/>
          </w:rPr>
          <w:t>and Tableau</w:t>
        </w:r>
      </w:ins>
      <w:del w:id="67" w:author="Guest User" w:date="2018-10-16T06:59:00Z">
        <w:r w:rsidDel="439C25BB">
          <w:rPr>
            <w:rFonts w:eastAsiaTheme="minorEastAsia"/>
          </w:rPr>
          <w:delText>and  Tableau</w:delText>
        </w:r>
      </w:del>
      <w:r w:rsidRPr="439C25BB">
        <w:rPr>
          <w:rFonts w:eastAsiaTheme="minorEastAsia"/>
        </w:rPr>
        <w:t xml:space="preserve"> Server.</w:t>
      </w:r>
    </w:p>
    <w:p w14:paraId="67670717" w14:textId="77777777" w:rsidR="00F41F2C" w:rsidRPr="00231F1E" w:rsidRDefault="00F41F2C" w:rsidP="00231F1E">
      <w:pPr>
        <w:spacing w:after="0" w:line="276" w:lineRule="auto"/>
        <w:rPr>
          <w:rFonts w:cstheme="minorHAnsi"/>
        </w:rPr>
      </w:pPr>
    </w:p>
    <w:p w14:paraId="67670718" w14:textId="4431AFFC" w:rsidR="00F41F2C" w:rsidRDefault="00F41F2C" w:rsidP="00231F1E">
      <w:pPr>
        <w:spacing w:after="0" w:line="276" w:lineRule="auto"/>
        <w:rPr>
          <w:rFonts w:cstheme="minorHAnsi"/>
        </w:rPr>
      </w:pPr>
    </w:p>
    <w:p w14:paraId="413938B4" w14:textId="4B412948" w:rsidR="006F19E3" w:rsidRDefault="006F19E3" w:rsidP="00231F1E">
      <w:pPr>
        <w:spacing w:after="0" w:line="276" w:lineRule="auto"/>
        <w:rPr>
          <w:rFonts w:cstheme="minorHAnsi"/>
        </w:rPr>
      </w:pPr>
    </w:p>
    <w:p w14:paraId="6928339A" w14:textId="37FE8F4D" w:rsidR="006F19E3" w:rsidRPr="006F19E3" w:rsidRDefault="006F19E3">
      <w:pPr>
        <w:tabs>
          <w:tab w:val="left" w:pos="5760"/>
        </w:tabs>
        <w:spacing w:after="0" w:line="276" w:lineRule="auto"/>
        <w:rPr>
          <w:b/>
          <w:bCs/>
          <w:color w:val="445369"/>
          <w:sz w:val="24"/>
          <w:szCs w:val="24"/>
          <w:rPrChange w:id="68" w:author="Guest User" w:date="2018-10-16T06:58:00Z">
            <w:rPr/>
          </w:rPrChange>
        </w:rPr>
        <w:pPrChange w:id="69" w:author="Guest User" w:date="2018-10-16T06:58:00Z">
          <w:pPr>
            <w:tabs>
              <w:tab w:val="left" w:pos="5760"/>
            </w:tabs>
          </w:pPr>
        </w:pPrChange>
      </w:pPr>
      <w:r w:rsidRPr="009C24CA">
        <w:rPr>
          <w:b/>
          <w:bCs/>
          <w:color w:val="8496B0" w:themeColor="text2" w:themeTint="99"/>
          <w:sz w:val="24"/>
          <w:szCs w:val="24"/>
        </w:rPr>
        <w:t>Jan 2014 – May 2015</w:t>
      </w:r>
      <w:ins w:id="70" w:author="Guest User" w:date="2018-10-16T06:49:00Z">
        <w:r w:rsidR="7A6171CF" w:rsidRPr="009C24CA">
          <w:rPr>
            <w:b/>
            <w:bCs/>
            <w:color w:val="8496B0" w:themeColor="text2" w:themeTint="99"/>
            <w:sz w:val="24"/>
            <w:szCs w:val="24"/>
          </w:rPr>
          <w:t xml:space="preserve"> </w:t>
        </w:r>
      </w:ins>
    </w:p>
    <w:p w14:paraId="3DC84C0B" w14:textId="37FE8F4D" w:rsidR="006F19E3" w:rsidRPr="006F19E3" w:rsidRDefault="006F19E3">
      <w:pPr>
        <w:tabs>
          <w:tab w:val="left" w:pos="5760"/>
        </w:tabs>
        <w:spacing w:after="0" w:line="276" w:lineRule="auto"/>
        <w:rPr>
          <w:b/>
          <w:bCs/>
          <w:color w:val="8496B0" w:themeColor="text2" w:themeTint="99"/>
          <w:sz w:val="24"/>
          <w:szCs w:val="24"/>
          <w:rPrChange w:id="71" w:author="Guest User" w:date="2018-10-16T06:53:00Z">
            <w:rPr/>
          </w:rPrChange>
        </w:rPr>
        <w:pPrChange w:id="72" w:author="Guest User" w:date="2018-10-16T06:53:00Z">
          <w:pPr>
            <w:tabs>
              <w:tab w:val="left" w:pos="5760"/>
            </w:tabs>
          </w:pPr>
        </w:pPrChange>
      </w:pPr>
      <w:del w:id="73" w:author="Guest User" w:date="2018-10-16T06:53:00Z">
        <w:r w:rsidRPr="006F19E3" w:rsidDel="2C6971D5">
          <w:rPr>
            <w:rFonts w:cstheme="minorHAnsi"/>
            <w:b/>
            <w:color w:val="8496B0" w:themeColor="text2" w:themeTint="99"/>
            <w:sz w:val="24"/>
          </w:rPr>
          <w:tab/>
        </w:r>
        <w:r w:rsidRPr="006F19E3" w:rsidDel="2C6971D5">
          <w:rPr>
            <w:rFonts w:cstheme="minorHAnsi"/>
            <w:b/>
            <w:color w:val="8496B0" w:themeColor="text2" w:themeTint="99"/>
            <w:sz w:val="24"/>
          </w:rPr>
          <w:tab/>
        </w:r>
      </w:del>
      <w:r w:rsidRPr="009C24CA">
        <w:rPr>
          <w:b/>
          <w:bCs/>
          <w:color w:val="8496B0" w:themeColor="text2" w:themeTint="99"/>
          <w:sz w:val="24"/>
          <w:szCs w:val="24"/>
        </w:rPr>
        <w:t>Data Scientist</w:t>
      </w:r>
    </w:p>
    <w:p w14:paraId="1DD98B78" w14:textId="534F1689" w:rsidR="006F19E3" w:rsidRPr="00231F1E" w:rsidRDefault="006F19E3" w:rsidP="00231F1E">
      <w:pPr>
        <w:spacing w:after="0" w:line="276" w:lineRule="auto"/>
        <w:rPr>
          <w:rFonts w:cstheme="minorHAnsi"/>
        </w:rPr>
      </w:pPr>
      <w:r w:rsidRPr="006F19E3">
        <w:rPr>
          <w:rFonts w:cstheme="minorHAnsi"/>
          <w:b/>
          <w:color w:val="808080" w:themeColor="background1" w:themeShade="80"/>
          <w:sz w:val="24"/>
        </w:rPr>
        <w:t xml:space="preserve">Swift </w:t>
      </w:r>
      <w:del w:id="74" w:author="Dakan Wei" w:date="2018-10-21T16:30:00Z">
        <w:r w:rsidRPr="006F19E3" w:rsidDel="009C24CA">
          <w:rPr>
            <w:rFonts w:cstheme="minorHAnsi"/>
            <w:b/>
            <w:color w:val="808080" w:themeColor="background1" w:themeShade="80"/>
            <w:sz w:val="24"/>
          </w:rPr>
          <w:delText>Transportation  |</w:delText>
        </w:r>
      </w:del>
      <w:ins w:id="75" w:author="Dakan Wei" w:date="2018-10-21T16:30:00Z">
        <w:r w:rsidR="009C24CA" w:rsidRPr="006F19E3">
          <w:rPr>
            <w:rFonts w:cstheme="minorHAnsi"/>
            <w:b/>
            <w:color w:val="808080" w:themeColor="background1" w:themeShade="80"/>
            <w:sz w:val="24"/>
          </w:rPr>
          <w:t>Transportation |</w:t>
        </w:r>
      </w:ins>
      <w:r w:rsidRPr="006F19E3">
        <w:rPr>
          <w:rFonts w:cstheme="minorHAnsi"/>
          <w:b/>
          <w:color w:val="808080" w:themeColor="background1" w:themeShade="80"/>
          <w:sz w:val="24"/>
        </w:rPr>
        <w:t xml:space="preserve"> </w:t>
      </w:r>
      <w:del w:id="76" w:author="Dakan Wei" w:date="2018-10-21T16:30:00Z">
        <w:r w:rsidRPr="006F19E3" w:rsidDel="009C24CA">
          <w:rPr>
            <w:rFonts w:cstheme="minorHAnsi"/>
            <w:b/>
            <w:color w:val="808080" w:themeColor="background1" w:themeShade="80"/>
            <w:sz w:val="24"/>
          </w:rPr>
          <w:delText xml:space="preserve"> </w:delText>
        </w:r>
      </w:del>
      <w:r w:rsidRPr="006F19E3">
        <w:rPr>
          <w:rFonts w:cstheme="minorHAnsi"/>
          <w:b/>
          <w:color w:val="808080" w:themeColor="background1" w:themeShade="80"/>
          <w:sz w:val="24"/>
        </w:rPr>
        <w:t>Norfolk, Virginia</w:t>
      </w:r>
    </w:p>
    <w:p w14:paraId="6767071C" w14:textId="668617FF" w:rsidR="00F41F2C" w:rsidRDefault="00F41F2C" w:rsidP="00231F1E">
      <w:pPr>
        <w:spacing w:after="0" w:line="276" w:lineRule="auto"/>
        <w:rPr>
          <w:ins w:id="77" w:author="Dakan Wei" w:date="2018-10-21T17:00:00Z"/>
          <w:rFonts w:cstheme="minorHAnsi"/>
          <w:b/>
        </w:rPr>
      </w:pPr>
    </w:p>
    <w:p w14:paraId="4153852D" w14:textId="77777777" w:rsidR="00783BFA" w:rsidRPr="00231F1E" w:rsidRDefault="00783BFA" w:rsidP="00231F1E">
      <w:pPr>
        <w:spacing w:after="0" w:line="276" w:lineRule="auto"/>
        <w:rPr>
          <w:rFonts w:cstheme="minorHAnsi"/>
          <w:b/>
        </w:rPr>
      </w:pPr>
    </w:p>
    <w:p w14:paraId="6767071E" w14:textId="77777777" w:rsidR="00F41F2C" w:rsidRPr="00231F1E" w:rsidRDefault="00F41F2C" w:rsidP="00231F1E">
      <w:pPr>
        <w:spacing w:after="0" w:line="276" w:lineRule="auto"/>
        <w:rPr>
          <w:rFonts w:cstheme="minorHAnsi"/>
          <w:b/>
        </w:rPr>
      </w:pPr>
      <w:r w:rsidRPr="00231F1E">
        <w:rPr>
          <w:rFonts w:cstheme="minorHAnsi"/>
          <w:b/>
        </w:rPr>
        <w:t>Project Summary:</w:t>
      </w:r>
    </w:p>
    <w:p w14:paraId="0190CE9B" w14:textId="10840AAB" w:rsidR="33205E71" w:rsidRDefault="33205E71" w:rsidP="33205E71">
      <w:pPr>
        <w:spacing w:after="0" w:line="276" w:lineRule="auto"/>
        <w:rPr>
          <w:rFonts w:eastAsiaTheme="minorEastAsia"/>
        </w:rPr>
      </w:pPr>
      <w:r>
        <w:rPr>
          <w:rFonts w:eastAsiaTheme="minorEastAsia"/>
        </w:rPr>
        <w:t>The transportation industry uses Big Data analytics to transform supply chain logistics -- to optimize routing, to streamline factory functions, and to give transparency to the entire supply chain.  The data comes from a variety of sources, including enterprise systems, traffic analysis, weather forecasts, location information, mobile internet and GPS enabled smartphones.</w:t>
      </w:r>
      <w:r w:rsidRPr="33205E71">
        <w:rPr>
          <w:rFonts w:eastAsiaTheme="minorEastAsia"/>
        </w:rPr>
        <w:t xml:space="preserve">  </w:t>
      </w:r>
      <w:r>
        <w:rPr>
          <w:rFonts w:eastAsiaTheme="minorEastAsia"/>
        </w:rPr>
        <w:t>Logistics is a dynamic and complex process which is prone to bottlenecks, particularly in the last mile of a supply chain.</w:t>
      </w:r>
    </w:p>
    <w:p w14:paraId="78186E6A" w14:textId="3CD7F348" w:rsidR="33205E71" w:rsidRDefault="33205E71" w:rsidP="33205E71">
      <w:pPr>
        <w:spacing w:after="0" w:line="276" w:lineRule="auto"/>
        <w:rPr>
          <w:rFonts w:eastAsiaTheme="minorEastAsia"/>
        </w:rPr>
      </w:pPr>
    </w:p>
    <w:p w14:paraId="36F09584" w14:textId="442060D0" w:rsidR="33205E71" w:rsidRDefault="33205E71" w:rsidP="33205E71">
      <w:pPr>
        <w:spacing w:after="0" w:line="276" w:lineRule="auto"/>
        <w:rPr>
          <w:rFonts w:eastAsiaTheme="minorEastAsia"/>
        </w:rPr>
      </w:pPr>
      <w:r>
        <w:rPr>
          <w:rFonts w:eastAsiaTheme="minorEastAsia"/>
        </w:rPr>
        <w:t>The analytics group analyzed and addressed logistics optimization. The goal was to save money and time, avoid late delivery and manage utilization of resources.  This included planning routes, managing employment and fleets.  Data was utilized on destination locations, shipping area, parking and time of delivery to prevent backlogs at the unloading point, and ensure deliveries were made at a time when they could be received.</w:t>
      </w:r>
    </w:p>
    <w:p w14:paraId="4F1091C8" w14:textId="6265100A" w:rsidR="33205E71" w:rsidRDefault="33205E71" w:rsidP="33205E71">
      <w:pPr>
        <w:spacing w:after="0" w:line="276" w:lineRule="auto"/>
        <w:rPr>
          <w:rFonts w:eastAsiaTheme="minorEastAsia"/>
        </w:rPr>
      </w:pPr>
    </w:p>
    <w:p w14:paraId="67670721" w14:textId="77777777" w:rsidR="00F41F2C" w:rsidRPr="00231F1E" w:rsidRDefault="00F41F2C" w:rsidP="00231F1E">
      <w:pPr>
        <w:spacing w:after="0" w:line="276" w:lineRule="auto"/>
        <w:rPr>
          <w:rFonts w:cstheme="minorHAnsi"/>
          <w:b/>
        </w:rPr>
      </w:pPr>
      <w:r w:rsidRPr="00231F1E">
        <w:rPr>
          <w:rFonts w:cstheme="minorHAnsi"/>
          <w:b/>
        </w:rPr>
        <w:lastRenderedPageBreak/>
        <w:t>Project Points:</w:t>
      </w:r>
    </w:p>
    <w:p w14:paraId="2ECE57CC" w14:textId="101E6948" w:rsidR="006F0707" w:rsidRPr="007E4219" w:rsidRDefault="33205E71" w:rsidP="2581FFD2">
      <w:pPr>
        <w:pStyle w:val="ListParagraph"/>
        <w:numPr>
          <w:ilvl w:val="0"/>
          <w:numId w:val="8"/>
        </w:numPr>
        <w:spacing w:after="0" w:line="276" w:lineRule="auto"/>
      </w:pPr>
      <w:r>
        <w:t>Identified and executed process improvements, hands-on in various technologies such as Oracle, Informatica, and Business Objects.</w:t>
      </w:r>
    </w:p>
    <w:p w14:paraId="0337F2EF" w14:textId="7DC7AD3D" w:rsidR="006F0707" w:rsidRPr="007E4219" w:rsidRDefault="2581FFD2" w:rsidP="2581FFD2">
      <w:pPr>
        <w:pStyle w:val="ListParagraph"/>
        <w:numPr>
          <w:ilvl w:val="0"/>
          <w:numId w:val="8"/>
        </w:numPr>
        <w:spacing w:after="0" w:line="276" w:lineRule="auto"/>
      </w:pPr>
      <w:r w:rsidRPr="2581FFD2">
        <w:t>Designed both 3NF data models for ODS, OLTP systems and dimensional data models using Star and Snow Flake Schemas.</w:t>
      </w:r>
    </w:p>
    <w:p w14:paraId="1EF6DF62" w14:textId="5CBABED6" w:rsidR="006F0707" w:rsidRPr="007E4219" w:rsidRDefault="006F0707" w:rsidP="007E4219">
      <w:pPr>
        <w:pStyle w:val="ListParagraph"/>
        <w:numPr>
          <w:ilvl w:val="0"/>
          <w:numId w:val="8"/>
        </w:numPr>
        <w:spacing w:after="0" w:line="276" w:lineRule="auto"/>
        <w:rPr>
          <w:rFonts w:cstheme="minorHAnsi"/>
        </w:rPr>
      </w:pPr>
      <w:r w:rsidRPr="007E4219">
        <w:rPr>
          <w:rFonts w:cstheme="minorHAnsi"/>
        </w:rPr>
        <w:t>Developed large data sets from structured and unstructured data. Perform data mining.</w:t>
      </w:r>
    </w:p>
    <w:p w14:paraId="7FE48279" w14:textId="367CBDEC" w:rsidR="006F0707" w:rsidRPr="007E4219" w:rsidRDefault="2581FFD2" w:rsidP="2581FFD2">
      <w:pPr>
        <w:pStyle w:val="ListParagraph"/>
        <w:numPr>
          <w:ilvl w:val="0"/>
          <w:numId w:val="8"/>
        </w:numPr>
        <w:spacing w:after="0" w:line="276" w:lineRule="auto"/>
      </w:pPr>
      <w:r w:rsidRPr="2581FFD2">
        <w:t>Partnered with model</w:t>
      </w:r>
      <w:r w:rsidR="00764B98">
        <w:t>ing experts</w:t>
      </w:r>
      <w:r w:rsidRPr="2581FFD2">
        <w:t xml:space="preserve"> to develop data frame requirements for projects.</w:t>
      </w:r>
    </w:p>
    <w:p w14:paraId="39DC76C9" w14:textId="4AF560D3" w:rsidR="006F0707" w:rsidRPr="007E4219" w:rsidRDefault="006F0707" w:rsidP="007E4219">
      <w:pPr>
        <w:pStyle w:val="ListParagraph"/>
        <w:numPr>
          <w:ilvl w:val="0"/>
          <w:numId w:val="8"/>
        </w:numPr>
        <w:spacing w:after="0" w:line="276" w:lineRule="auto"/>
        <w:rPr>
          <w:rFonts w:cstheme="minorHAnsi"/>
        </w:rPr>
      </w:pPr>
      <w:r w:rsidRPr="007E4219">
        <w:rPr>
          <w:rFonts w:cstheme="minorHAnsi"/>
        </w:rPr>
        <w:t>Performed Ad-hoc reporting/customer profiling, segmentation using R/Python.</w:t>
      </w:r>
    </w:p>
    <w:p w14:paraId="67670736" w14:textId="20AA0501" w:rsidR="00F41F2C" w:rsidRPr="007E4219" w:rsidRDefault="114B65B0" w:rsidP="114B65B0">
      <w:pPr>
        <w:pStyle w:val="ListParagraph"/>
        <w:numPr>
          <w:ilvl w:val="0"/>
          <w:numId w:val="8"/>
        </w:numPr>
        <w:spacing w:after="0" w:line="276" w:lineRule="auto"/>
      </w:pPr>
      <w:r w:rsidRPr="114B65B0">
        <w:t>Created statistical models for the collected data, exploratory, pre-processing, to provide conclusions with decision guides.</w:t>
      </w:r>
    </w:p>
    <w:p w14:paraId="0FC829C1" w14:textId="6240C228" w:rsidR="00CB0C5E" w:rsidRPr="007E4219" w:rsidRDefault="00CB0C5E" w:rsidP="007E4219">
      <w:pPr>
        <w:pStyle w:val="ListParagraph"/>
        <w:numPr>
          <w:ilvl w:val="0"/>
          <w:numId w:val="8"/>
        </w:numPr>
        <w:spacing w:after="0" w:line="276" w:lineRule="auto"/>
        <w:rPr>
          <w:rFonts w:cstheme="minorHAnsi"/>
        </w:rPr>
      </w:pPr>
      <w:r w:rsidRPr="007E4219">
        <w:rPr>
          <w:rFonts w:cstheme="minorHAnsi"/>
        </w:rPr>
        <w:t>Programmed a utility in Python that used multiple packages (</w:t>
      </w:r>
      <w:proofErr w:type="spellStart"/>
      <w:r w:rsidRPr="007E4219">
        <w:rPr>
          <w:rFonts w:cstheme="minorHAnsi"/>
        </w:rPr>
        <w:t>scipy</w:t>
      </w:r>
      <w:proofErr w:type="spellEnd"/>
      <w:r w:rsidRPr="007E4219">
        <w:rPr>
          <w:rFonts w:cstheme="minorHAnsi"/>
        </w:rPr>
        <w:t xml:space="preserve">, </w:t>
      </w:r>
      <w:proofErr w:type="spellStart"/>
      <w:r w:rsidRPr="007E4219">
        <w:rPr>
          <w:rFonts w:cstheme="minorHAnsi"/>
        </w:rPr>
        <w:t>numpy</w:t>
      </w:r>
      <w:proofErr w:type="spellEnd"/>
      <w:r w:rsidRPr="007E4219">
        <w:rPr>
          <w:rFonts w:cstheme="minorHAnsi"/>
        </w:rPr>
        <w:t>, pandas)</w:t>
      </w:r>
    </w:p>
    <w:p w14:paraId="6718B43C" w14:textId="2F706CB0" w:rsidR="00CB0C5E" w:rsidRPr="007E4219" w:rsidRDefault="33205E71" w:rsidP="2581FFD2">
      <w:pPr>
        <w:pStyle w:val="ListParagraph"/>
        <w:numPr>
          <w:ilvl w:val="0"/>
          <w:numId w:val="8"/>
        </w:numPr>
        <w:spacing w:after="0" w:line="276" w:lineRule="auto"/>
      </w:pPr>
      <w:r w:rsidRPr="33205E71">
        <w:rPr>
          <w:rFonts w:ascii="Segoe UI Symbol" w:eastAsia="Segoe UI Symbol" w:hAnsi="Segoe UI Symbol" w:cs="Segoe UI Symbol"/>
        </w:rPr>
        <w:t>I</w:t>
      </w:r>
      <w:r>
        <w:t>mplemented Classification using supervised algorithms: Logistic Regression, Decision trees, KNN, Naive Bayes.</w:t>
      </w:r>
    </w:p>
    <w:p w14:paraId="2BAAA2E1" w14:textId="3252BCF3" w:rsidR="00467DDF" w:rsidRPr="007E4219" w:rsidRDefault="33205E71" w:rsidP="33205E71">
      <w:pPr>
        <w:pStyle w:val="ListParagraph"/>
        <w:numPr>
          <w:ilvl w:val="0"/>
          <w:numId w:val="8"/>
        </w:numPr>
        <w:spacing w:after="0" w:line="276" w:lineRule="auto"/>
        <w:rPr>
          <w:rFonts w:eastAsiaTheme="minorEastAsia"/>
        </w:rPr>
      </w:pPr>
      <w:r>
        <w:rPr>
          <w:rFonts w:eastAsiaTheme="minorEastAsia"/>
        </w:rPr>
        <w:t>Validated machine learning classifiers using ROC Curves and Lift Charts.</w:t>
      </w:r>
    </w:p>
    <w:p w14:paraId="66875820" w14:textId="62C29167" w:rsidR="00467DDF" w:rsidRPr="007E4219" w:rsidRDefault="00467DDF" w:rsidP="007E4219">
      <w:pPr>
        <w:pStyle w:val="ListParagraph"/>
        <w:numPr>
          <w:ilvl w:val="0"/>
          <w:numId w:val="8"/>
        </w:numPr>
        <w:spacing w:after="0" w:line="276" w:lineRule="auto"/>
        <w:rPr>
          <w:rFonts w:cstheme="minorHAnsi"/>
        </w:rPr>
      </w:pPr>
      <w:r w:rsidRPr="007E4219">
        <w:rPr>
          <w:rFonts w:cstheme="minorHAnsi"/>
        </w:rPr>
        <w:t>Extracted data from HDFS and prepared data for exploratory analysis using data munging.</w:t>
      </w:r>
    </w:p>
    <w:p w14:paraId="58BA0847" w14:textId="3DD816F3" w:rsidR="00CB0C5E" w:rsidRPr="007E4219" w:rsidRDefault="33205E71" w:rsidP="33205E71">
      <w:pPr>
        <w:pStyle w:val="ListParagraph"/>
        <w:numPr>
          <w:ilvl w:val="0"/>
          <w:numId w:val="8"/>
        </w:numPr>
        <w:spacing w:after="0" w:line="276" w:lineRule="auto"/>
        <w:rPr>
          <w:rFonts w:eastAsiaTheme="minorEastAsia"/>
        </w:rPr>
      </w:pPr>
      <w:r>
        <w:rPr>
          <w:rFonts w:eastAsiaTheme="minorEastAsia"/>
        </w:rPr>
        <w:t>Updated Python scripts to match training data with database stored in AWS Cloud Search and assign each document a response label for further classification.</w:t>
      </w:r>
    </w:p>
    <w:p w14:paraId="7D432E23" w14:textId="066221F3" w:rsidR="0052666D" w:rsidRDefault="0052666D" w:rsidP="00231F1E">
      <w:pPr>
        <w:spacing w:after="0" w:line="276" w:lineRule="auto"/>
        <w:rPr>
          <w:rFonts w:cstheme="minorHAnsi"/>
        </w:rPr>
      </w:pPr>
    </w:p>
    <w:p w14:paraId="7DBD0E16" w14:textId="58D265A4" w:rsidR="006F19E3" w:rsidRDefault="006F19E3" w:rsidP="00231F1E">
      <w:pPr>
        <w:spacing w:after="0" w:line="276" w:lineRule="auto"/>
        <w:rPr>
          <w:rFonts w:cstheme="minorHAnsi"/>
        </w:rPr>
      </w:pPr>
    </w:p>
    <w:p w14:paraId="4310744B" w14:textId="187A0939" w:rsidR="006F19E3" w:rsidRPr="006F19E3" w:rsidRDefault="006F19E3">
      <w:pPr>
        <w:tabs>
          <w:tab w:val="left" w:pos="5760"/>
        </w:tabs>
        <w:spacing w:after="0" w:line="276" w:lineRule="auto"/>
        <w:rPr>
          <w:ins w:id="78" w:author="Guest User" w:date="2018-10-16T06:53:00Z"/>
          <w:b/>
          <w:bCs/>
          <w:color w:val="8496B0" w:themeColor="text2" w:themeTint="99"/>
          <w:sz w:val="24"/>
          <w:szCs w:val="24"/>
          <w:rPrChange w:id="79" w:author="Guest User" w:date="2018-10-16T06:53:00Z">
            <w:rPr>
              <w:ins w:id="80" w:author="Guest User" w:date="2018-10-16T06:53:00Z"/>
            </w:rPr>
          </w:rPrChange>
        </w:rPr>
        <w:pPrChange w:id="81" w:author="Guest User" w:date="2018-10-16T06:53:00Z">
          <w:pPr>
            <w:tabs>
              <w:tab w:val="left" w:pos="5760"/>
            </w:tabs>
          </w:pPr>
        </w:pPrChange>
      </w:pPr>
      <w:r w:rsidRPr="009C24CA">
        <w:rPr>
          <w:b/>
          <w:bCs/>
          <w:color w:val="8496B0" w:themeColor="text2" w:themeTint="99"/>
          <w:sz w:val="24"/>
          <w:szCs w:val="24"/>
        </w:rPr>
        <w:t>May 2012 – Dec 2013</w:t>
      </w:r>
    </w:p>
    <w:p w14:paraId="78887307" w14:textId="187A0939" w:rsidR="006F19E3" w:rsidRPr="006F19E3" w:rsidRDefault="006F19E3">
      <w:pPr>
        <w:tabs>
          <w:tab w:val="left" w:pos="5760"/>
        </w:tabs>
        <w:spacing w:after="0" w:line="276" w:lineRule="auto"/>
        <w:rPr>
          <w:b/>
          <w:bCs/>
          <w:color w:val="8496B0" w:themeColor="text2" w:themeTint="99"/>
          <w:sz w:val="24"/>
          <w:szCs w:val="24"/>
          <w:rPrChange w:id="82" w:author="Guest User" w:date="2018-10-16T06:53:00Z">
            <w:rPr/>
          </w:rPrChange>
        </w:rPr>
        <w:pPrChange w:id="83" w:author="Guest User" w:date="2018-10-16T06:53:00Z">
          <w:pPr>
            <w:tabs>
              <w:tab w:val="left" w:pos="5760"/>
            </w:tabs>
          </w:pPr>
        </w:pPrChange>
      </w:pPr>
      <w:del w:id="84" w:author="Guest User" w:date="2018-10-16T06:53:00Z">
        <w:r w:rsidRPr="006F19E3" w:rsidDel="2C6971D5">
          <w:rPr>
            <w:rFonts w:cstheme="minorHAnsi"/>
            <w:b/>
            <w:color w:val="8496B0" w:themeColor="text2" w:themeTint="99"/>
            <w:sz w:val="24"/>
          </w:rPr>
          <w:tab/>
        </w:r>
        <w:r w:rsidRPr="006F19E3" w:rsidDel="2C6971D5">
          <w:rPr>
            <w:rFonts w:cstheme="minorHAnsi"/>
            <w:b/>
            <w:color w:val="8496B0" w:themeColor="text2" w:themeTint="99"/>
            <w:sz w:val="24"/>
          </w:rPr>
          <w:tab/>
        </w:r>
      </w:del>
      <w:r w:rsidRPr="009C24CA">
        <w:rPr>
          <w:b/>
          <w:bCs/>
          <w:color w:val="8496B0" w:themeColor="text2" w:themeTint="99"/>
          <w:sz w:val="24"/>
          <w:szCs w:val="24"/>
        </w:rPr>
        <w:t>Data Scientist</w:t>
      </w:r>
    </w:p>
    <w:p w14:paraId="1A9223F7" w14:textId="1CD6CC13" w:rsidR="006F19E3" w:rsidRDefault="006F19E3" w:rsidP="00231F1E">
      <w:pPr>
        <w:spacing w:after="0" w:line="276" w:lineRule="auto"/>
        <w:rPr>
          <w:rFonts w:cstheme="minorHAnsi"/>
        </w:rPr>
      </w:pPr>
      <w:r w:rsidRPr="006F19E3">
        <w:rPr>
          <w:rFonts w:cstheme="minorHAnsi"/>
          <w:b/>
          <w:color w:val="808080" w:themeColor="background1" w:themeShade="80"/>
          <w:sz w:val="24"/>
        </w:rPr>
        <w:t xml:space="preserve">Axiom Tech Group </w:t>
      </w:r>
      <w:del w:id="85" w:author="Dakan Wei" w:date="2018-10-21T16:30:00Z">
        <w:r w:rsidRPr="006F19E3" w:rsidDel="009C24CA">
          <w:rPr>
            <w:rFonts w:cstheme="minorHAnsi"/>
            <w:b/>
            <w:color w:val="808080" w:themeColor="background1" w:themeShade="80"/>
            <w:sz w:val="24"/>
          </w:rPr>
          <w:delText xml:space="preserve"> </w:delText>
        </w:r>
      </w:del>
      <w:r w:rsidRPr="006F19E3">
        <w:rPr>
          <w:rFonts w:cstheme="minorHAnsi"/>
          <w:b/>
          <w:color w:val="808080" w:themeColor="background1" w:themeShade="80"/>
          <w:sz w:val="24"/>
        </w:rPr>
        <w:t xml:space="preserve">| </w:t>
      </w:r>
      <w:del w:id="86" w:author="Dakan Wei" w:date="2018-10-21T16:30:00Z">
        <w:r w:rsidRPr="006F19E3" w:rsidDel="009C24CA">
          <w:rPr>
            <w:rFonts w:cstheme="minorHAnsi"/>
            <w:b/>
            <w:color w:val="808080" w:themeColor="background1" w:themeShade="80"/>
            <w:sz w:val="24"/>
          </w:rPr>
          <w:delText xml:space="preserve"> </w:delText>
        </w:r>
      </w:del>
      <w:r w:rsidRPr="006F19E3">
        <w:rPr>
          <w:rFonts w:cstheme="minorHAnsi"/>
          <w:b/>
          <w:color w:val="808080" w:themeColor="background1" w:themeShade="80"/>
          <w:sz w:val="24"/>
        </w:rPr>
        <w:t>Chicago, Illinois</w:t>
      </w:r>
    </w:p>
    <w:p w14:paraId="3C3309CC" w14:textId="3C28ECA2" w:rsidR="006F19E3" w:rsidRDefault="006F19E3" w:rsidP="00231F1E">
      <w:pPr>
        <w:spacing w:after="0" w:line="276" w:lineRule="auto"/>
        <w:rPr>
          <w:ins w:id="87" w:author="Dakan Wei" w:date="2018-10-21T17:00:00Z"/>
          <w:rFonts w:cstheme="minorHAnsi"/>
        </w:rPr>
      </w:pPr>
    </w:p>
    <w:p w14:paraId="090AE22A" w14:textId="77777777" w:rsidR="00783BFA" w:rsidRDefault="00783BFA" w:rsidP="00231F1E">
      <w:pPr>
        <w:spacing w:after="0" w:line="276" w:lineRule="auto"/>
        <w:rPr>
          <w:rFonts w:cstheme="minorHAnsi"/>
        </w:rPr>
      </w:pPr>
    </w:p>
    <w:p w14:paraId="67670759" w14:textId="77777777" w:rsidR="003A2C98" w:rsidRPr="00231F1E" w:rsidRDefault="003A2C98" w:rsidP="00231F1E">
      <w:pPr>
        <w:spacing w:after="0" w:line="276" w:lineRule="auto"/>
        <w:rPr>
          <w:rFonts w:cstheme="minorHAnsi"/>
          <w:b/>
        </w:rPr>
      </w:pPr>
      <w:r w:rsidRPr="00231F1E">
        <w:rPr>
          <w:rFonts w:cstheme="minorHAnsi"/>
          <w:b/>
        </w:rPr>
        <w:t>Project Summary:</w:t>
      </w:r>
    </w:p>
    <w:p w14:paraId="6767075A" w14:textId="3F3F3A84" w:rsidR="00563062" w:rsidRPr="009C5441" w:rsidRDefault="33205E71" w:rsidP="33205E71">
      <w:pPr>
        <w:spacing w:after="0" w:line="276" w:lineRule="auto"/>
        <w:rPr>
          <w:rFonts w:eastAsiaTheme="minorEastAsia"/>
        </w:rPr>
      </w:pPr>
      <w:r w:rsidRPr="33205E71">
        <w:rPr>
          <w:rFonts w:eastAsiaTheme="minorEastAsia"/>
        </w:rPr>
        <w:t>Axiom provides enterprise advisory solutions and risk management.  The firm relies on big data analytics to provide strategic insights and reporting to outside clients.  I worked on analytics projects for various clients; cleaning data and performing analysis and reporting.</w:t>
      </w:r>
    </w:p>
    <w:p w14:paraId="6767075B" w14:textId="77777777" w:rsidR="003F4136" w:rsidRDefault="003F4136" w:rsidP="009C5441">
      <w:pPr>
        <w:spacing w:after="0" w:line="276" w:lineRule="auto"/>
        <w:rPr>
          <w:rFonts w:cstheme="minorHAnsi"/>
          <w:b/>
        </w:rPr>
      </w:pPr>
    </w:p>
    <w:p w14:paraId="6767075C" w14:textId="77777777" w:rsidR="00EE6378" w:rsidRDefault="00EE6378" w:rsidP="00231F1E">
      <w:pPr>
        <w:spacing w:after="0" w:line="276" w:lineRule="auto"/>
        <w:rPr>
          <w:rFonts w:cstheme="minorHAnsi"/>
          <w:b/>
        </w:rPr>
      </w:pPr>
      <w:r w:rsidRPr="00231F1E">
        <w:rPr>
          <w:rFonts w:cstheme="minorHAnsi"/>
          <w:b/>
        </w:rPr>
        <w:t>Project Points:</w:t>
      </w:r>
    </w:p>
    <w:p w14:paraId="121DC8C4" w14:textId="07674B8D" w:rsidR="008A42D0" w:rsidRPr="005D7FE1" w:rsidRDefault="33205E71" w:rsidP="33205E71">
      <w:pPr>
        <w:pStyle w:val="ListParagraph"/>
        <w:numPr>
          <w:ilvl w:val="0"/>
          <w:numId w:val="11"/>
        </w:numPr>
        <w:spacing w:after="0" w:line="276" w:lineRule="auto"/>
        <w:rPr>
          <w:rFonts w:eastAsiaTheme="minorEastAsia"/>
        </w:rPr>
      </w:pPr>
      <w:r>
        <w:rPr>
          <w:rFonts w:eastAsiaTheme="minorEastAsia"/>
        </w:rPr>
        <w:t>Business Data Analytics - Involved in ETL/BI requirement gathering and conversion into useful functional requirements.</w:t>
      </w:r>
    </w:p>
    <w:p w14:paraId="3029B69D" w14:textId="5A8CA2C3" w:rsidR="008A42D0" w:rsidRPr="005D7FE1" w:rsidRDefault="33205E71" w:rsidP="33205E71">
      <w:pPr>
        <w:pStyle w:val="ListParagraph"/>
        <w:numPr>
          <w:ilvl w:val="0"/>
          <w:numId w:val="11"/>
        </w:numPr>
        <w:spacing w:after="0" w:line="276" w:lineRule="auto"/>
        <w:rPr>
          <w:rFonts w:eastAsiaTheme="minorEastAsia"/>
        </w:rPr>
      </w:pPr>
      <w:r>
        <w:rPr>
          <w:rFonts w:eastAsiaTheme="minorEastAsia"/>
        </w:rPr>
        <w:t>Source to target data Mapping document preparation.</w:t>
      </w:r>
    </w:p>
    <w:p w14:paraId="25F778F4" w14:textId="4CBED33F" w:rsidR="008A42D0" w:rsidRPr="005D7FE1" w:rsidRDefault="33205E71" w:rsidP="33205E71">
      <w:pPr>
        <w:pStyle w:val="ListParagraph"/>
        <w:numPr>
          <w:ilvl w:val="0"/>
          <w:numId w:val="11"/>
        </w:numPr>
        <w:spacing w:after="0" w:line="276" w:lineRule="auto"/>
        <w:rPr>
          <w:rFonts w:eastAsiaTheme="minorEastAsia"/>
        </w:rPr>
      </w:pPr>
      <w:r>
        <w:rPr>
          <w:rFonts w:eastAsiaTheme="minorEastAsia"/>
        </w:rPr>
        <w:t>Developed report wireframes along with SQL schema data element definitions.</w:t>
      </w:r>
    </w:p>
    <w:p w14:paraId="21E7F73E" w14:textId="6D1D6DF2" w:rsidR="008A42D0" w:rsidRPr="005D7FE1" w:rsidRDefault="33205E71" w:rsidP="33205E71">
      <w:pPr>
        <w:pStyle w:val="ListParagraph"/>
        <w:numPr>
          <w:ilvl w:val="0"/>
          <w:numId w:val="11"/>
        </w:numPr>
        <w:spacing w:after="0" w:line="276" w:lineRule="auto"/>
        <w:rPr>
          <w:rFonts w:eastAsiaTheme="minorEastAsia"/>
        </w:rPr>
      </w:pPr>
      <w:r>
        <w:rPr>
          <w:rFonts w:eastAsiaTheme="minorEastAsia"/>
        </w:rPr>
        <w:lastRenderedPageBreak/>
        <w:t>Worked with Data Warehouse architecture and wrote SQL queries.</w:t>
      </w:r>
    </w:p>
    <w:p w14:paraId="5B04CDC1" w14:textId="1EFF2398"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Applied dimension modelling to identify dimension &amp; fact tables and associated data elements.</w:t>
      </w:r>
    </w:p>
    <w:p w14:paraId="625642D9" w14:textId="20B49B1B"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Familiar with wealth and asset management concepts as well as trading life cycles.</w:t>
      </w:r>
    </w:p>
    <w:p w14:paraId="224F6197" w14:textId="6E2E535F"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Conducted in-depth data analysis on the reports/dashboards to identify gaps.</w:t>
      </w:r>
    </w:p>
    <w:p w14:paraId="5A5FA0C4" w14:textId="0020E603"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Involved in data governance to find authoritative sources for the critical data elements used in the governance reports.</w:t>
      </w:r>
    </w:p>
    <w:p w14:paraId="21A760E9" w14:textId="322D183E"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Data profiling to validate data quality issues for the critical data elements.</w:t>
      </w:r>
    </w:p>
    <w:p w14:paraId="2D3D9F17" w14:textId="2C5C4AF9"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Participated in user acceptance testing to ensure software satisfied all requirements before it was deployed to production.</w:t>
      </w:r>
    </w:p>
    <w:p w14:paraId="300D0408" w14:textId="7224B5E9" w:rsidR="008A42D0" w:rsidRPr="008A42D0" w:rsidRDefault="33205E71" w:rsidP="114B65B0">
      <w:pPr>
        <w:pStyle w:val="ListParagraph"/>
        <w:numPr>
          <w:ilvl w:val="0"/>
          <w:numId w:val="11"/>
        </w:numPr>
        <w:spacing w:after="0" w:line="276" w:lineRule="auto"/>
      </w:pPr>
      <w:r>
        <w:t>Knowledge in BFSI domain and financial markets.</w:t>
      </w:r>
    </w:p>
    <w:p w14:paraId="7E60761A" w14:textId="5CE60AF5"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Well versed with Agile process, scrum and sprint concepts.</w:t>
      </w:r>
    </w:p>
    <w:p w14:paraId="559FC36C" w14:textId="361621C6"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Knowledge on creation of user stories in JIRA</w:t>
      </w:r>
    </w:p>
    <w:p w14:paraId="21571618" w14:textId="7D0281A2"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Worked as an ETL/Reporting Tester.</w:t>
      </w:r>
    </w:p>
    <w:p w14:paraId="5312CD62" w14:textId="4B4D35A9"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Familiar with Test plan &amp; strategy document preparation and Test case preparation based on the requirements.</w:t>
      </w:r>
    </w:p>
    <w:p w14:paraId="135E0CEF" w14:textId="77ABE615"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End to end testing in DWH projects.</w:t>
      </w:r>
    </w:p>
    <w:p w14:paraId="1A22E89F" w14:textId="524FB30C"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Validation of ETL jobs against requirements by running through Control-M scheduler.</w:t>
      </w:r>
    </w:p>
    <w:p w14:paraId="4842CD4A" w14:textId="62E18F80"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Validating target tables structure, constraints against ETL requirements.</w:t>
      </w:r>
    </w:p>
    <w:p w14:paraId="45CA6C32" w14:textId="41539092"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Validating target data against source data based on ETL requirements.</w:t>
      </w:r>
    </w:p>
    <w:p w14:paraId="01A58B9E" w14:textId="216D4BFC"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Involved in test data preparation.</w:t>
      </w:r>
    </w:p>
    <w:p w14:paraId="46E9CA85" w14:textId="3435300D"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Report &amp; Dashboard testing against target tables using SQL queries.</w:t>
      </w:r>
    </w:p>
    <w:p w14:paraId="120B2AE9" w14:textId="63B5C956"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Worked with module testing including defect capturing in ALM.</w:t>
      </w:r>
    </w:p>
    <w:p w14:paraId="5179DC60" w14:textId="34133A91"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Experienced with complete SDLC and STLC life cycles.</w:t>
      </w:r>
    </w:p>
    <w:p w14:paraId="4376DDB9" w14:textId="7F593F51"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Worked extensively with on-time delivery, process improvement, regular interaction with client and mentoring the team.</w:t>
      </w:r>
    </w:p>
    <w:p w14:paraId="67670768" w14:textId="77777777" w:rsidR="00EE6378" w:rsidRDefault="00EE6378" w:rsidP="00231F1E">
      <w:pPr>
        <w:spacing w:after="0" w:line="276" w:lineRule="auto"/>
        <w:rPr>
          <w:rFonts w:cstheme="minorHAnsi"/>
        </w:rPr>
      </w:pPr>
    </w:p>
    <w:p w14:paraId="6767076B" w14:textId="77777777" w:rsidR="009C5441" w:rsidRPr="00231F1E" w:rsidRDefault="009C5441" w:rsidP="00231F1E">
      <w:pPr>
        <w:spacing w:after="0" w:line="276" w:lineRule="auto"/>
        <w:rPr>
          <w:rFonts w:cstheme="minorHAnsi"/>
        </w:rPr>
      </w:pPr>
    </w:p>
    <w:p w14:paraId="6767076C" w14:textId="77777777" w:rsidR="00B57589" w:rsidRPr="00231F1E" w:rsidRDefault="2581FFD2" w:rsidP="2581FFD2">
      <w:pPr>
        <w:pStyle w:val="Heading1"/>
        <w:spacing w:before="0" w:line="276" w:lineRule="auto"/>
        <w:rPr>
          <w:rFonts w:asciiTheme="minorHAnsi" w:hAnsiTheme="minorHAnsi" w:cstheme="minorBidi"/>
        </w:rPr>
      </w:pPr>
      <w:r w:rsidRPr="2581FFD2">
        <w:rPr>
          <w:rFonts w:asciiTheme="minorHAnsi" w:hAnsiTheme="minorHAnsi" w:cstheme="minorBidi"/>
        </w:rPr>
        <w:t>Education</w:t>
      </w:r>
    </w:p>
    <w:p w14:paraId="35229B14" w14:textId="3AC7A823" w:rsidR="00CC4840" w:rsidRDefault="00B14C14" w:rsidP="00CC4840">
      <w:pPr>
        <w:spacing w:after="0" w:line="276" w:lineRule="auto"/>
      </w:pPr>
      <w:r>
        <w:rPr>
          <w:b/>
          <w:bCs/>
          <w:color w:val="8496B0" w:themeColor="text2" w:themeTint="99"/>
        </w:rPr>
        <w:t>Degree</w:t>
      </w:r>
    </w:p>
    <w:p w14:paraId="4491E0FF" w14:textId="188A20DB" w:rsidR="00CC4840" w:rsidRPr="008630BF" w:rsidRDefault="33205E71" w:rsidP="00CC4840">
      <w:pPr>
        <w:spacing w:after="0" w:line="276" w:lineRule="auto"/>
        <w:rPr>
          <w:color w:val="808080" w:themeColor="background1" w:themeShade="80"/>
        </w:rPr>
      </w:pPr>
      <w:r w:rsidRPr="008630BF">
        <w:rPr>
          <w:color w:val="808080" w:themeColor="background1" w:themeShade="80"/>
        </w:rPr>
        <w:t xml:space="preserve">University </w:t>
      </w:r>
    </w:p>
    <w:p w14:paraId="5B006FF7" w14:textId="422FAACD" w:rsidR="33205E71" w:rsidRDefault="33205E71" w:rsidP="33205E71">
      <w:pPr>
        <w:spacing w:after="0" w:line="276" w:lineRule="auto"/>
      </w:pPr>
    </w:p>
    <w:p w14:paraId="1755E068" w14:textId="29BF78B4" w:rsidR="33205E71" w:rsidRPr="008630BF" w:rsidRDefault="00B14C14" w:rsidP="33205E71">
      <w:pPr>
        <w:spacing w:after="0" w:line="276" w:lineRule="auto"/>
        <w:rPr>
          <w:color w:val="8496B0" w:themeColor="text2" w:themeTint="99"/>
        </w:rPr>
      </w:pPr>
      <w:r>
        <w:rPr>
          <w:b/>
          <w:bCs/>
          <w:color w:val="8496B0" w:themeColor="text2" w:themeTint="99"/>
        </w:rPr>
        <w:t>Degree</w:t>
      </w:r>
    </w:p>
    <w:p w14:paraId="40952D1A" w14:textId="061B38BF" w:rsidR="33205E71" w:rsidRPr="00241B6B" w:rsidRDefault="33205E71" w:rsidP="33205E71">
      <w:pPr>
        <w:spacing w:after="0" w:line="276" w:lineRule="auto"/>
        <w:rPr>
          <w:color w:val="8496B0" w:themeColor="text2" w:themeTint="99"/>
        </w:rPr>
      </w:pPr>
      <w:r w:rsidRPr="008630BF">
        <w:rPr>
          <w:color w:val="808080" w:themeColor="background1" w:themeShade="80"/>
        </w:rPr>
        <w:t xml:space="preserve">University </w:t>
      </w:r>
    </w:p>
    <w:p w14:paraId="372AB8DD" w14:textId="1A583264" w:rsidR="00256034" w:rsidRPr="00231F1E" w:rsidRDefault="00256034" w:rsidP="00CC4840">
      <w:pPr>
        <w:spacing w:after="0" w:line="276" w:lineRule="auto"/>
      </w:pPr>
    </w:p>
    <w:sectPr w:rsidR="00256034" w:rsidRPr="00231F1E" w:rsidSect="009C24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57CD0" w14:textId="77777777" w:rsidR="00173682" w:rsidRDefault="00173682" w:rsidP="00B57589">
      <w:pPr>
        <w:spacing w:after="0" w:line="240" w:lineRule="auto"/>
      </w:pPr>
      <w:r>
        <w:separator/>
      </w:r>
    </w:p>
  </w:endnote>
  <w:endnote w:type="continuationSeparator" w:id="0">
    <w:p w14:paraId="06B6AE4C" w14:textId="77777777" w:rsidR="00173682" w:rsidRDefault="00173682" w:rsidP="00B57589">
      <w:pPr>
        <w:spacing w:after="0" w:line="240" w:lineRule="auto"/>
      </w:pPr>
      <w:r>
        <w:continuationSeparator/>
      </w:r>
    </w:p>
  </w:endnote>
  <w:endnote w:type="continuationNotice" w:id="1">
    <w:p w14:paraId="7A9B081F" w14:textId="77777777" w:rsidR="00173682" w:rsidRDefault="001736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Felix Titling">
    <w:panose1 w:val="04060505060202020A04"/>
    <w:charset w:val="4D"/>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04A88" w14:textId="77777777" w:rsidR="00173682" w:rsidRDefault="00173682" w:rsidP="00B57589">
      <w:pPr>
        <w:spacing w:after="0" w:line="240" w:lineRule="auto"/>
      </w:pPr>
      <w:r>
        <w:separator/>
      </w:r>
    </w:p>
  </w:footnote>
  <w:footnote w:type="continuationSeparator" w:id="0">
    <w:p w14:paraId="64197584" w14:textId="77777777" w:rsidR="00173682" w:rsidRDefault="00173682" w:rsidP="00B57589">
      <w:pPr>
        <w:spacing w:after="0" w:line="240" w:lineRule="auto"/>
      </w:pPr>
      <w:r>
        <w:continuationSeparator/>
      </w:r>
    </w:p>
  </w:footnote>
  <w:footnote w:type="continuationNotice" w:id="1">
    <w:p w14:paraId="7DCAC616" w14:textId="77777777" w:rsidR="00173682" w:rsidRDefault="001736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7DCDB" w14:textId="67379017" w:rsidR="000F78D5" w:rsidRPr="007C6F76" w:rsidRDefault="00BB66DA" w:rsidP="00B57589">
    <w:pPr>
      <w:pStyle w:val="Header"/>
      <w:jc w:val="center"/>
      <w:rPr>
        <w:rFonts w:ascii="Felix Titling" w:hAnsi="Felix Titling"/>
        <w:color w:val="2E74B5" w:themeColor="accent5" w:themeShade="BF"/>
        <w:sz w:val="52"/>
      </w:rPr>
    </w:pPr>
    <w:r w:rsidRPr="007C6F76">
      <w:rPr>
        <w:rFonts w:ascii="Felix Titling" w:hAnsi="Felix Titling"/>
        <w:color w:val="2E74B5" w:themeColor="accent5" w:themeShade="BF"/>
        <w:sz w:val="52"/>
      </w:rPr>
      <w:t>Dakan Wei</w:t>
    </w:r>
  </w:p>
  <w:p w14:paraId="42F48EB6" w14:textId="2606F85D" w:rsidR="008A2A48" w:rsidRDefault="008A2A48" w:rsidP="00B57589">
    <w:pPr>
      <w:pStyle w:val="Header"/>
      <w:jc w:val="center"/>
      <w:rPr>
        <w:rFonts w:ascii="Arial" w:hAnsi="Arial" w:cs="Arial"/>
        <w:smallCaps/>
        <w:color w:val="808080" w:themeColor="background1" w:themeShade="80"/>
        <w:sz w:val="28"/>
      </w:rPr>
    </w:pPr>
    <w:r w:rsidRPr="007C6F76">
      <w:rPr>
        <w:rFonts w:ascii="Arial" w:hAnsi="Arial" w:cs="Arial"/>
        <w:smallCaps/>
        <w:color w:val="808080" w:themeColor="background1" w:themeShade="80"/>
        <w:sz w:val="28"/>
      </w:rPr>
      <w:t>Data Scientist</w:t>
    </w:r>
  </w:p>
  <w:p w14:paraId="6BEC5DB0" w14:textId="77777777" w:rsidR="00D902B6" w:rsidRPr="007C6F76" w:rsidRDefault="00D902B6" w:rsidP="00B57589">
    <w:pPr>
      <w:pStyle w:val="Header"/>
      <w:jc w:val="center"/>
      <w:rPr>
        <w:rFonts w:ascii="Arial" w:hAnsi="Arial" w:cs="Arial"/>
        <w:smallCaps/>
        <w:color w:val="808080" w:themeColor="background1" w:themeShade="80"/>
        <w:sz w:val="28"/>
      </w:rPr>
    </w:pPr>
  </w:p>
  <w:p w14:paraId="3303BD2E" w14:textId="0A44AB65" w:rsidR="00D902B6" w:rsidRDefault="00D902B6" w:rsidP="00B57589">
    <w:pPr>
      <w:pStyle w:val="Header"/>
      <w:jc w:val="center"/>
      <w:rPr>
        <w:sz w:val="40"/>
      </w:rPr>
    </w:pPr>
    <w:r>
      <w:rPr>
        <w:noProof/>
        <w:sz w:val="40"/>
      </w:rPr>
      <mc:AlternateContent>
        <mc:Choice Requires="wps">
          <w:drawing>
            <wp:anchor distT="0" distB="0" distL="114300" distR="114300" simplePos="0" relativeHeight="251659264" behindDoc="0" locked="0" layoutInCell="1" allowOverlap="1" wp14:anchorId="08D01A86" wp14:editId="0002A581">
              <wp:simplePos x="0" y="0"/>
              <wp:positionH relativeFrom="column">
                <wp:posOffset>-327660</wp:posOffset>
              </wp:positionH>
              <wp:positionV relativeFrom="paragraph">
                <wp:posOffset>97790</wp:posOffset>
              </wp:positionV>
              <wp:extent cx="6858000" cy="7620"/>
              <wp:effectExtent l="19050" t="95250" r="57150" b="106680"/>
              <wp:wrapNone/>
              <wp:docPr id="1" name="Straight Connector 1"/>
              <wp:cNvGraphicFramePr/>
              <a:graphic xmlns:a="http://schemas.openxmlformats.org/drawingml/2006/main">
                <a:graphicData uri="http://schemas.microsoft.com/office/word/2010/wordprocessingShape">
                  <wps:wsp>
                    <wps:cNvCnPr/>
                    <wps:spPr>
                      <a:xfrm>
                        <a:off x="0" y="0"/>
                        <a:ext cx="6858000" cy="7620"/>
                      </a:xfrm>
                      <a:prstGeom prst="line">
                        <a:avLst/>
                      </a:prstGeom>
                      <a:ln w="184150">
                        <a:solidFill>
                          <a:schemeClr val="accent1">
                            <a:alpha val="76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60C28B4F">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14.5pt" from="-25.8pt,7.7pt" to="514.2pt,8.3pt" w14:anchorId="64DC2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">
              <v:stroke opacity="49858f" joinstyle="miter"/>
            </v:line>
          </w:pict>
        </mc:Fallback>
      </mc:AlternateContent>
    </w:r>
  </w:p>
  <w:p w14:paraId="31ACECE6" w14:textId="1DF34F74" w:rsidR="00D902B6" w:rsidRPr="00D902B6" w:rsidRDefault="00D902B6" w:rsidP="00B57589">
    <w:pPr>
      <w:pStyle w:val="Header"/>
      <w:jc w:val="center"/>
      <w:rPr>
        <w:rFonts w:ascii="Arial" w:hAnsi="Arial" w:cs="Arial"/>
        <w:sz w:val="20"/>
      </w:rPr>
    </w:pPr>
    <w:r w:rsidRPr="00D902B6">
      <w:rPr>
        <w:rFonts w:ascii="Arial" w:hAnsi="Arial" w:cs="Arial"/>
        <w:sz w:val="20"/>
      </w:rPr>
      <w:t xml:space="preserve">Email:  </w:t>
    </w:r>
    <w:hyperlink r:id="rId1" w:history="1">
      <w:r w:rsidRPr="00D902B6">
        <w:rPr>
          <w:rStyle w:val="Hyperlink"/>
          <w:rFonts w:ascii="Arial" w:hAnsi="Arial" w:cs="Arial"/>
          <w:sz w:val="20"/>
        </w:rPr>
        <w:t>Consultant@gmail.com</w:t>
      </w:r>
    </w:hyperlink>
    <w:r w:rsidRPr="00D902B6">
      <w:rPr>
        <w:rFonts w:ascii="Arial" w:hAnsi="Arial" w:cs="Arial"/>
        <w:sz w:val="20"/>
      </w:rPr>
      <w:t xml:space="preserve">  |  Phone:  999-999-9999</w:t>
    </w:r>
  </w:p>
  <w:p w14:paraId="58D94BCA" w14:textId="5E47F9BD" w:rsidR="001B6F4F" w:rsidRPr="00D902B6" w:rsidRDefault="001B6F4F" w:rsidP="00B57589">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1.75pt;height:120pt" o:bullet="t">
        <v:imagedata r:id="rId1" o:title="blue-check-6"/>
      </v:shape>
    </w:pict>
  </w:numPicBullet>
  <w:numPicBullet w:numPicBulletId="1">
    <w:pict>
      <v:shape id="_x0000_i1057" type="#_x0000_t75" style="width:11.65pt;height:11.65pt" o:bullet="t">
        <v:imagedata r:id="rId2" o:title="mso4C60"/>
      </v:shape>
    </w:pict>
  </w:numPicBullet>
  <w:abstractNum w:abstractNumId="0" w15:restartNumberingAfterBreak="0">
    <w:nsid w:val="0A922F23"/>
    <w:multiLevelType w:val="hybridMultilevel"/>
    <w:tmpl w:val="3BF81E34"/>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F0124"/>
    <w:multiLevelType w:val="hybridMultilevel"/>
    <w:tmpl w:val="D3A0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151B8"/>
    <w:multiLevelType w:val="hybridMultilevel"/>
    <w:tmpl w:val="67468144"/>
    <w:lvl w:ilvl="0" w:tplc="F1503576">
      <w:start w:val="1"/>
      <w:numFmt w:val="bullet"/>
      <w:lvlText w:val=""/>
      <w:lvlPicBulletId w:val="0"/>
      <w:lvlJc w:val="left"/>
      <w:pPr>
        <w:ind w:left="720" w:hanging="360"/>
      </w:pPr>
      <w:rPr>
        <w:rFonts w:ascii="Symbol" w:eastAsia="Symbol" w:hAnsi="Symbol" w:cs="Symbol" w:hint="default"/>
        <w:b w:val="0"/>
        <w:bCs w:val="0"/>
        <w:i w:val="0"/>
        <w:iCs w:val="0"/>
        <w:caps w:val="0"/>
        <w:smallCaps w:val="0"/>
        <w:strike w:val="0"/>
        <w:dstrike w:val="0"/>
        <w:outline w:val="0"/>
        <w:emboss w:val="0"/>
        <w:imprint w:val="0"/>
        <w:color w:val="auto"/>
        <w:spacing w:val="0"/>
        <w:w w:val="100"/>
        <w:kern w:val="0"/>
        <w:position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D7201"/>
    <w:multiLevelType w:val="hybridMultilevel"/>
    <w:tmpl w:val="BF106298"/>
    <w:lvl w:ilvl="0" w:tplc="04090007">
      <w:start w:val="1"/>
      <w:numFmt w:val="bullet"/>
      <w:lvlText w:val=""/>
      <w:lvlPicBulletId w:val="1"/>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5E5CA4"/>
    <w:multiLevelType w:val="hybridMultilevel"/>
    <w:tmpl w:val="77D6E340"/>
    <w:lvl w:ilvl="0" w:tplc="40266A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64C77"/>
    <w:multiLevelType w:val="hybridMultilevel"/>
    <w:tmpl w:val="664E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D6380"/>
    <w:multiLevelType w:val="hybridMultilevel"/>
    <w:tmpl w:val="DA6C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777D0"/>
    <w:multiLevelType w:val="hybridMultilevel"/>
    <w:tmpl w:val="7EBA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472F3A"/>
    <w:multiLevelType w:val="hybridMultilevel"/>
    <w:tmpl w:val="08B6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91D34"/>
    <w:multiLevelType w:val="hybridMultilevel"/>
    <w:tmpl w:val="145A2E94"/>
    <w:lvl w:ilvl="0" w:tplc="FC54BB5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B24DA"/>
    <w:multiLevelType w:val="hybridMultilevel"/>
    <w:tmpl w:val="F4A04E9E"/>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D50D6B"/>
    <w:multiLevelType w:val="hybridMultilevel"/>
    <w:tmpl w:val="ECD067B8"/>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6F2589"/>
    <w:multiLevelType w:val="hybridMultilevel"/>
    <w:tmpl w:val="58F2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
  </w:num>
  <w:num w:numId="4">
    <w:abstractNumId w:val="7"/>
  </w:num>
  <w:num w:numId="5">
    <w:abstractNumId w:val="8"/>
  </w:num>
  <w:num w:numId="6">
    <w:abstractNumId w:val="6"/>
  </w:num>
  <w:num w:numId="7">
    <w:abstractNumId w:val="5"/>
  </w:num>
  <w:num w:numId="8">
    <w:abstractNumId w:val="2"/>
  </w:num>
  <w:num w:numId="9">
    <w:abstractNumId w:val="11"/>
  </w:num>
  <w:num w:numId="10">
    <w:abstractNumId w:val="9"/>
  </w:num>
  <w:num w:numId="11">
    <w:abstractNumId w:val="0"/>
  </w:num>
  <w:num w:numId="12">
    <w:abstractNumId w:val="10"/>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kan Wei">
    <w15:presenceInfo w15:providerId="Windows Live" w15:userId="e8351228-97ec-4cec-abf2-433f953a6a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89"/>
    <w:rsid w:val="00000F1C"/>
    <w:rsid w:val="00012B14"/>
    <w:rsid w:val="00015363"/>
    <w:rsid w:val="00015940"/>
    <w:rsid w:val="00041F99"/>
    <w:rsid w:val="00046770"/>
    <w:rsid w:val="00046A05"/>
    <w:rsid w:val="000500C7"/>
    <w:rsid w:val="00077C34"/>
    <w:rsid w:val="0008705C"/>
    <w:rsid w:val="0009336A"/>
    <w:rsid w:val="00096C72"/>
    <w:rsid w:val="000971C3"/>
    <w:rsid w:val="0009755F"/>
    <w:rsid w:val="000C12C5"/>
    <w:rsid w:val="000C7D1D"/>
    <w:rsid w:val="000F67A4"/>
    <w:rsid w:val="000F78D5"/>
    <w:rsid w:val="00100EFB"/>
    <w:rsid w:val="00101AED"/>
    <w:rsid w:val="00107403"/>
    <w:rsid w:val="00121518"/>
    <w:rsid w:val="001222B0"/>
    <w:rsid w:val="00127031"/>
    <w:rsid w:val="00127F53"/>
    <w:rsid w:val="00141714"/>
    <w:rsid w:val="00147FE8"/>
    <w:rsid w:val="0015058E"/>
    <w:rsid w:val="00151149"/>
    <w:rsid w:val="001562A2"/>
    <w:rsid w:val="001659F4"/>
    <w:rsid w:val="00167CAF"/>
    <w:rsid w:val="00173682"/>
    <w:rsid w:val="00177D6C"/>
    <w:rsid w:val="00185345"/>
    <w:rsid w:val="001957CE"/>
    <w:rsid w:val="001B6F4F"/>
    <w:rsid w:val="001E6FA0"/>
    <w:rsid w:val="00200AD3"/>
    <w:rsid w:val="00203904"/>
    <w:rsid w:val="00205386"/>
    <w:rsid w:val="00212A6D"/>
    <w:rsid w:val="00216A42"/>
    <w:rsid w:val="00221B68"/>
    <w:rsid w:val="0023024E"/>
    <w:rsid w:val="00231F1E"/>
    <w:rsid w:val="0023591D"/>
    <w:rsid w:val="00241B6B"/>
    <w:rsid w:val="00247CE4"/>
    <w:rsid w:val="00254CB1"/>
    <w:rsid w:val="00256034"/>
    <w:rsid w:val="00292EB5"/>
    <w:rsid w:val="002C0198"/>
    <w:rsid w:val="002C7870"/>
    <w:rsid w:val="002E121A"/>
    <w:rsid w:val="002E59CC"/>
    <w:rsid w:val="002F182C"/>
    <w:rsid w:val="0030618D"/>
    <w:rsid w:val="003120CE"/>
    <w:rsid w:val="003236CF"/>
    <w:rsid w:val="00327780"/>
    <w:rsid w:val="00351801"/>
    <w:rsid w:val="00363553"/>
    <w:rsid w:val="003662C9"/>
    <w:rsid w:val="003712F9"/>
    <w:rsid w:val="00394C57"/>
    <w:rsid w:val="00394F0D"/>
    <w:rsid w:val="003A20E5"/>
    <w:rsid w:val="003A2C98"/>
    <w:rsid w:val="003A682F"/>
    <w:rsid w:val="003F378C"/>
    <w:rsid w:val="003F4136"/>
    <w:rsid w:val="003F6C91"/>
    <w:rsid w:val="0042634F"/>
    <w:rsid w:val="0043597F"/>
    <w:rsid w:val="00460EF9"/>
    <w:rsid w:val="00465CA4"/>
    <w:rsid w:val="00467DDF"/>
    <w:rsid w:val="0048357F"/>
    <w:rsid w:val="0048517F"/>
    <w:rsid w:val="004B3365"/>
    <w:rsid w:val="004B51C6"/>
    <w:rsid w:val="004C03F1"/>
    <w:rsid w:val="004D6398"/>
    <w:rsid w:val="004D742F"/>
    <w:rsid w:val="004E48FC"/>
    <w:rsid w:val="004F0661"/>
    <w:rsid w:val="0052666D"/>
    <w:rsid w:val="00531F13"/>
    <w:rsid w:val="00532A33"/>
    <w:rsid w:val="00556B75"/>
    <w:rsid w:val="00556DC3"/>
    <w:rsid w:val="00563062"/>
    <w:rsid w:val="00575383"/>
    <w:rsid w:val="00596DA9"/>
    <w:rsid w:val="005B3776"/>
    <w:rsid w:val="005B6973"/>
    <w:rsid w:val="005D7FE1"/>
    <w:rsid w:val="005E0CE6"/>
    <w:rsid w:val="0060069F"/>
    <w:rsid w:val="00613229"/>
    <w:rsid w:val="00616A27"/>
    <w:rsid w:val="00640022"/>
    <w:rsid w:val="00644C91"/>
    <w:rsid w:val="00657856"/>
    <w:rsid w:val="00662A24"/>
    <w:rsid w:val="00665E7A"/>
    <w:rsid w:val="0067423B"/>
    <w:rsid w:val="00680559"/>
    <w:rsid w:val="0069688F"/>
    <w:rsid w:val="006A1010"/>
    <w:rsid w:val="006A2032"/>
    <w:rsid w:val="006A2947"/>
    <w:rsid w:val="006B7149"/>
    <w:rsid w:val="006C162E"/>
    <w:rsid w:val="006C6372"/>
    <w:rsid w:val="006C684D"/>
    <w:rsid w:val="006D2827"/>
    <w:rsid w:val="006D59D3"/>
    <w:rsid w:val="006F0707"/>
    <w:rsid w:val="006F19E3"/>
    <w:rsid w:val="006F32C6"/>
    <w:rsid w:val="00723886"/>
    <w:rsid w:val="0072518E"/>
    <w:rsid w:val="0074300A"/>
    <w:rsid w:val="00743739"/>
    <w:rsid w:val="00753369"/>
    <w:rsid w:val="00764B98"/>
    <w:rsid w:val="0077570E"/>
    <w:rsid w:val="0078242E"/>
    <w:rsid w:val="00783BFA"/>
    <w:rsid w:val="007A0E8F"/>
    <w:rsid w:val="007B412A"/>
    <w:rsid w:val="007B41AA"/>
    <w:rsid w:val="007C2D4B"/>
    <w:rsid w:val="007C58CA"/>
    <w:rsid w:val="007C6F76"/>
    <w:rsid w:val="007C6FA2"/>
    <w:rsid w:val="007D17B0"/>
    <w:rsid w:val="007D2154"/>
    <w:rsid w:val="007D3EE0"/>
    <w:rsid w:val="007E4219"/>
    <w:rsid w:val="007F335B"/>
    <w:rsid w:val="007F4EC3"/>
    <w:rsid w:val="0081512D"/>
    <w:rsid w:val="00822C8E"/>
    <w:rsid w:val="00823986"/>
    <w:rsid w:val="0082782E"/>
    <w:rsid w:val="00833F1B"/>
    <w:rsid w:val="00842C8E"/>
    <w:rsid w:val="00853E09"/>
    <w:rsid w:val="008626D4"/>
    <w:rsid w:val="008630BF"/>
    <w:rsid w:val="008675E2"/>
    <w:rsid w:val="00877DCE"/>
    <w:rsid w:val="00880B5C"/>
    <w:rsid w:val="00882635"/>
    <w:rsid w:val="00897324"/>
    <w:rsid w:val="008A2A48"/>
    <w:rsid w:val="008A42D0"/>
    <w:rsid w:val="008B1E16"/>
    <w:rsid w:val="008B2643"/>
    <w:rsid w:val="008B2A79"/>
    <w:rsid w:val="008B4BE2"/>
    <w:rsid w:val="008D4B3E"/>
    <w:rsid w:val="008F5BC4"/>
    <w:rsid w:val="00905913"/>
    <w:rsid w:val="00905D91"/>
    <w:rsid w:val="00925B80"/>
    <w:rsid w:val="00944AF5"/>
    <w:rsid w:val="00953515"/>
    <w:rsid w:val="00961B27"/>
    <w:rsid w:val="00974ACE"/>
    <w:rsid w:val="00982530"/>
    <w:rsid w:val="009A6479"/>
    <w:rsid w:val="009B4B6E"/>
    <w:rsid w:val="009B606A"/>
    <w:rsid w:val="009C24CA"/>
    <w:rsid w:val="009C5441"/>
    <w:rsid w:val="009D1BA6"/>
    <w:rsid w:val="009D2CC2"/>
    <w:rsid w:val="009E06B6"/>
    <w:rsid w:val="009E796F"/>
    <w:rsid w:val="009F03A1"/>
    <w:rsid w:val="009F3D59"/>
    <w:rsid w:val="00A35DD8"/>
    <w:rsid w:val="00A373DE"/>
    <w:rsid w:val="00A43E2A"/>
    <w:rsid w:val="00A5090F"/>
    <w:rsid w:val="00A64E76"/>
    <w:rsid w:val="00A8019D"/>
    <w:rsid w:val="00A921C1"/>
    <w:rsid w:val="00AD22A3"/>
    <w:rsid w:val="00AF4D5C"/>
    <w:rsid w:val="00B012BB"/>
    <w:rsid w:val="00B136E7"/>
    <w:rsid w:val="00B14C14"/>
    <w:rsid w:val="00B21F25"/>
    <w:rsid w:val="00B320AC"/>
    <w:rsid w:val="00B36050"/>
    <w:rsid w:val="00B43BB1"/>
    <w:rsid w:val="00B46B4C"/>
    <w:rsid w:val="00B57589"/>
    <w:rsid w:val="00B73DA8"/>
    <w:rsid w:val="00B82042"/>
    <w:rsid w:val="00B83291"/>
    <w:rsid w:val="00B942F7"/>
    <w:rsid w:val="00BA1C6D"/>
    <w:rsid w:val="00BA30A0"/>
    <w:rsid w:val="00BB66DA"/>
    <w:rsid w:val="00BC1817"/>
    <w:rsid w:val="00BD4B10"/>
    <w:rsid w:val="00BD75C3"/>
    <w:rsid w:val="00BE0BC0"/>
    <w:rsid w:val="00BE2438"/>
    <w:rsid w:val="00C1114B"/>
    <w:rsid w:val="00C23DAD"/>
    <w:rsid w:val="00C44F71"/>
    <w:rsid w:val="00C54D89"/>
    <w:rsid w:val="00C7699D"/>
    <w:rsid w:val="00CA08B2"/>
    <w:rsid w:val="00CA6CA5"/>
    <w:rsid w:val="00CB0C5E"/>
    <w:rsid w:val="00CB1FD1"/>
    <w:rsid w:val="00CC43C4"/>
    <w:rsid w:val="00CC4840"/>
    <w:rsid w:val="00CD0C93"/>
    <w:rsid w:val="00CD1916"/>
    <w:rsid w:val="00CD6698"/>
    <w:rsid w:val="00CE6A26"/>
    <w:rsid w:val="00D023C8"/>
    <w:rsid w:val="00D2542A"/>
    <w:rsid w:val="00D4459F"/>
    <w:rsid w:val="00D60D0E"/>
    <w:rsid w:val="00D67F48"/>
    <w:rsid w:val="00D752DC"/>
    <w:rsid w:val="00D849E0"/>
    <w:rsid w:val="00D871ED"/>
    <w:rsid w:val="00D902B6"/>
    <w:rsid w:val="00DB5EB5"/>
    <w:rsid w:val="00DC78C0"/>
    <w:rsid w:val="00DE2486"/>
    <w:rsid w:val="00E06F2A"/>
    <w:rsid w:val="00E11A6C"/>
    <w:rsid w:val="00E21A5A"/>
    <w:rsid w:val="00E227CF"/>
    <w:rsid w:val="00E35803"/>
    <w:rsid w:val="00E36E35"/>
    <w:rsid w:val="00E43BFF"/>
    <w:rsid w:val="00E722E0"/>
    <w:rsid w:val="00E74EC3"/>
    <w:rsid w:val="00E93C1C"/>
    <w:rsid w:val="00E94F8E"/>
    <w:rsid w:val="00EA46B7"/>
    <w:rsid w:val="00EA5C05"/>
    <w:rsid w:val="00EA6E8C"/>
    <w:rsid w:val="00EB20E9"/>
    <w:rsid w:val="00EB7E32"/>
    <w:rsid w:val="00EE001B"/>
    <w:rsid w:val="00EE61FC"/>
    <w:rsid w:val="00EE6378"/>
    <w:rsid w:val="00F04A89"/>
    <w:rsid w:val="00F11FAF"/>
    <w:rsid w:val="00F17795"/>
    <w:rsid w:val="00F179C3"/>
    <w:rsid w:val="00F25DF8"/>
    <w:rsid w:val="00F31A11"/>
    <w:rsid w:val="00F41F2C"/>
    <w:rsid w:val="00F43DF7"/>
    <w:rsid w:val="00F5088A"/>
    <w:rsid w:val="00F52D14"/>
    <w:rsid w:val="00F8709A"/>
    <w:rsid w:val="00FA699B"/>
    <w:rsid w:val="00FB7AF4"/>
    <w:rsid w:val="00FD774E"/>
    <w:rsid w:val="00FE0F88"/>
    <w:rsid w:val="00FE5BE1"/>
    <w:rsid w:val="02EAAE43"/>
    <w:rsid w:val="059AE33A"/>
    <w:rsid w:val="08678E95"/>
    <w:rsid w:val="0B801F39"/>
    <w:rsid w:val="0C8CD5C4"/>
    <w:rsid w:val="114B65B0"/>
    <w:rsid w:val="1E3C530B"/>
    <w:rsid w:val="22049452"/>
    <w:rsid w:val="2581FFD2"/>
    <w:rsid w:val="2C6971D5"/>
    <w:rsid w:val="33205E71"/>
    <w:rsid w:val="33CED42C"/>
    <w:rsid w:val="39920A3F"/>
    <w:rsid w:val="3B5A3090"/>
    <w:rsid w:val="40DC8640"/>
    <w:rsid w:val="439C25BB"/>
    <w:rsid w:val="480371DA"/>
    <w:rsid w:val="5676736B"/>
    <w:rsid w:val="5807065E"/>
    <w:rsid w:val="686EF203"/>
    <w:rsid w:val="743E08BC"/>
    <w:rsid w:val="7A6171CF"/>
    <w:rsid w:val="7EDF8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706B3"/>
  <w15:chartTrackingRefBased/>
  <w15:docId w15:val="{C72096E4-5698-4576-BCE7-708C6621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589"/>
  </w:style>
  <w:style w:type="paragraph" w:styleId="Footer">
    <w:name w:val="footer"/>
    <w:basedOn w:val="Normal"/>
    <w:link w:val="FooterChar"/>
    <w:uiPriority w:val="99"/>
    <w:unhideWhenUsed/>
    <w:rsid w:val="00B57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589"/>
  </w:style>
  <w:style w:type="character" w:customStyle="1" w:styleId="Heading1Char">
    <w:name w:val="Heading 1 Char"/>
    <w:basedOn w:val="DefaultParagraphFont"/>
    <w:link w:val="Heading1"/>
    <w:uiPriority w:val="9"/>
    <w:rsid w:val="0057538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41F2C"/>
    <w:rPr>
      <w:color w:val="0563C1" w:themeColor="hyperlink"/>
      <w:u w:val="single"/>
    </w:rPr>
  </w:style>
  <w:style w:type="paragraph" w:styleId="ListParagraph">
    <w:name w:val="List Paragraph"/>
    <w:basedOn w:val="Normal"/>
    <w:uiPriority w:val="34"/>
    <w:qFormat/>
    <w:rsid w:val="00EE001B"/>
    <w:pPr>
      <w:ind w:left="720"/>
      <w:contextualSpacing/>
    </w:pPr>
  </w:style>
  <w:style w:type="character" w:styleId="UnresolvedMention">
    <w:name w:val="Unresolved Mention"/>
    <w:basedOn w:val="DefaultParagraphFont"/>
    <w:uiPriority w:val="99"/>
    <w:semiHidden/>
    <w:unhideWhenUsed/>
    <w:rsid w:val="00127031"/>
    <w:rPr>
      <w:color w:val="808080"/>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C03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3F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64B98"/>
    <w:rPr>
      <w:b/>
      <w:bCs/>
    </w:rPr>
  </w:style>
  <w:style w:type="character" w:customStyle="1" w:styleId="CommentSubjectChar">
    <w:name w:val="Comment Subject Char"/>
    <w:basedOn w:val="CommentTextChar"/>
    <w:link w:val="CommentSubject"/>
    <w:uiPriority w:val="99"/>
    <w:semiHidden/>
    <w:rsid w:val="00764B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hyperlink" Target="mailto:Consultant@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F18377-53CB-44EE-BAE9-0FEC85EB8B21}">
  <we:reference id="wa104380747" version="1.0.0.3" store="en-US" storeType="OMEX"/>
  <we:alternateReferences>
    <we:reference id="wa104380747" version="1.0.0.3" store="" storeType="OMEX"/>
  </we:alternateReferences>
  <we:properties>
    <we:property name="page-data-model" value="{&quot;page&quot;:{&quot;Name&quot;:&quot;&quot;,&quot;Description&quot;:&quot;&quot;,&quot;HtmlContent&quot;:null,&quot;KeywordReport&quot;:{&quot;Keyword&quot;:&quot;Data&quot;},&quot;LoadedUrl&quot;:&quot;&quot;,&quot;ExtractMethod&quot;:0,&quot;Synonyms&quot;:[{&quot;text&quot;:&quot;Science&quot;}],&quot;RuleSet&quot;:1,&quot;QualityScoreTag&quot;:&quot;Let’s get started!&quot;},&quot;domain&quot;:&quo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32</TotalTime>
  <Pages>8</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Suzannah Saiah</dc:creator>
  <cp:keywords/>
  <dc:description/>
  <cp:lastModifiedBy>Dakan Wei</cp:lastModifiedBy>
  <cp:revision>269</cp:revision>
  <dcterms:created xsi:type="dcterms:W3CDTF">2018-01-05T21:28:00Z</dcterms:created>
  <dcterms:modified xsi:type="dcterms:W3CDTF">2018-10-21T22:08:00Z</dcterms:modified>
</cp:coreProperties>
</file>